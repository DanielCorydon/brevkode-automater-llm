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4E9C1" w14:textId="4FB33E89" w:rsidR="00137C5B" w:rsidRDefault="00960361" w:rsidP="00137C5B">
      <w:pPr>
        <w:rPr>
          <w:color w:val="FF0000"/>
          <w:lang w:val="da-DK"/>
        </w:rPr>
      </w:pPr>
      <w:r>
        <w:rPr>
          <w:color w:val="FF0000"/>
          <w:lang w:val="da-DK"/>
        </w:rPr>
        <w:t>IF Betingelse Ubegrænset fuldmagt</w:t>
      </w:r>
    </w:p>
    <w:p w14:paraId="64CFE32C" w14:textId="5394D0D7" w:rsidR="00F276F4" w:rsidRDefault="00137C5B" w:rsidP="00F276F4">
      <w:pPr>
        <w:rPr>
          <w:lang w:val="da-DK"/>
        </w:rPr>
      </w:pPr>
      <w:r w:rsidRPr="00137C5B">
        <w:rPr>
          <w:lang w:val="da-DK"/>
        </w:rPr>
        <w:t>”Du modtager dette brev på vegne af [</w:t>
      </w:r>
      <w:r w:rsidRPr="00137C5B">
        <w:rPr>
          <w:highlight w:val="yellow"/>
          <w:lang w:val="da-DK"/>
        </w:rPr>
        <w:t>Fuldmagtsgivers navn</w:t>
      </w:r>
      <w:r w:rsidRPr="00137C5B">
        <w:rPr>
          <w:lang w:val="da-DK"/>
        </w:rPr>
        <w:t>], som du er fuldmagtshaver</w:t>
      </w:r>
      <w:r w:rsidR="002C5BB2">
        <w:rPr>
          <w:lang w:val="da-DK"/>
        </w:rPr>
        <w:t xml:space="preserve"> eller værge</w:t>
      </w:r>
      <w:r w:rsidRPr="00137C5B">
        <w:rPr>
          <w:lang w:val="da-DK"/>
        </w:rPr>
        <w:t xml:space="preserve"> for.”</w:t>
      </w:r>
    </w:p>
    <w:p w14:paraId="3FCC2778" w14:textId="77777777" w:rsidR="00460878" w:rsidRPr="00DA4FDC" w:rsidRDefault="00460878" w:rsidP="00DA4FDC">
      <w:pPr>
        <w:rPr>
          <w:lang w:val="da-DK"/>
        </w:rPr>
      </w:pPr>
    </w:p>
    <w:p w14:paraId="2649C1DF" w14:textId="302127CE" w:rsidR="007452F2" w:rsidRPr="00F17E41" w:rsidRDefault="007452F2" w:rsidP="00DA4FDC">
      <w:pPr>
        <w:rPr>
          <w:lang w:val="da-DK"/>
        </w:rPr>
      </w:pPr>
      <w:r w:rsidRPr="00F17E41">
        <w:rPr>
          <w:b/>
          <w:bCs/>
          <w:sz w:val="28"/>
          <w:szCs w:val="28"/>
          <w:lang w:val="da-DK"/>
        </w:rPr>
        <w:t xml:space="preserve">Du skal betale ældrecheck for </w:t>
      </w:r>
      <w:commentRangeStart w:id="0"/>
      <w:commentRangeStart w:id="1"/>
      <w:r w:rsidR="00C06396">
        <w:rPr>
          <w:b/>
          <w:bCs/>
          <w:sz w:val="28"/>
          <w:szCs w:val="28"/>
          <w:lang w:val="da-DK"/>
        </w:rPr>
        <w:t>Årstal indeværende år</w:t>
      </w:r>
      <w:commentRangeEnd w:id="0"/>
      <w:r w:rsidR="00CE25BB">
        <w:rPr>
          <w:rStyle w:val="Kommentarhenvisning"/>
        </w:rPr>
        <w:commentReference w:id="0"/>
      </w:r>
      <w:commentRangeEnd w:id="1"/>
      <w:r w:rsidR="005A5F12">
        <w:rPr>
          <w:rStyle w:val="Kommentarhenvisning"/>
        </w:rPr>
        <w:commentReference w:id="1"/>
      </w:r>
      <w:r w:rsidRPr="00F17E41">
        <w:rPr>
          <w:b/>
          <w:bCs/>
          <w:sz w:val="28"/>
          <w:szCs w:val="28"/>
          <w:lang w:val="da-DK"/>
        </w:rPr>
        <w:t xml:space="preserve"> tilbage</w:t>
      </w:r>
    </w:p>
    <w:p w14:paraId="769F5256" w14:textId="0300DB96" w:rsidR="007452F2" w:rsidRPr="00F17E41" w:rsidRDefault="007452F2" w:rsidP="00DA4FDC">
      <w:pPr>
        <w:rPr>
          <w:lang w:val="da-DK"/>
        </w:rPr>
      </w:pPr>
      <w:r w:rsidRPr="007452F2">
        <w:rPr>
          <w:rFonts w:eastAsia="Times New Roman"/>
          <w:color w:val="auto"/>
          <w:lang w:val="da-DK" w:eastAsia="da-DK"/>
        </w:rPr>
        <w:t xml:space="preserve">Vi skriver til dig, fordi </w:t>
      </w:r>
      <w:r w:rsidRPr="007452F2">
        <w:rPr>
          <w:rFonts w:eastAsia="Times New Roman"/>
          <w:color w:val="auto"/>
          <w:shd w:val="clear" w:color="auto" w:fill="00FF00"/>
          <w:lang w:val="da-DK" w:eastAsia="da-DK"/>
        </w:rPr>
        <w:t xml:space="preserve">skriv </w:t>
      </w:r>
      <w:r>
        <w:rPr>
          <w:rFonts w:eastAsia="Times New Roman"/>
          <w:color w:val="auto"/>
          <w:shd w:val="clear" w:color="auto" w:fill="00FF00"/>
          <w:lang w:val="da-DK" w:eastAsia="da-DK"/>
        </w:rPr>
        <w:t xml:space="preserve">hvem der har givet os </w:t>
      </w:r>
      <w:r w:rsidRPr="007452F2">
        <w:rPr>
          <w:rFonts w:eastAsia="Times New Roman"/>
          <w:color w:val="auto"/>
          <w:shd w:val="clear" w:color="auto" w:fill="00FF00"/>
          <w:lang w:val="da-DK" w:eastAsia="da-DK"/>
        </w:rPr>
        <w:t>oplysninger</w:t>
      </w:r>
      <w:r w:rsidRPr="007452F2">
        <w:rPr>
          <w:rFonts w:eastAsia="Times New Roman"/>
          <w:color w:val="auto"/>
          <w:lang w:val="da-DK" w:eastAsia="da-DK"/>
        </w:rPr>
        <w:t xml:space="preserve"> har givet os nye oplysninger om</w:t>
      </w:r>
      <w:r w:rsidR="00A53356">
        <w:rPr>
          <w:rFonts w:eastAsia="Times New Roman"/>
          <w:color w:val="auto"/>
          <w:lang w:val="da-DK" w:eastAsia="da-DK"/>
        </w:rPr>
        <w:t xml:space="preserve"> </w:t>
      </w:r>
      <w:r w:rsidR="007541C3">
        <w:rPr>
          <w:rStyle w:val="normaltextrun"/>
          <w:color w:val="FF0000"/>
          <w:lang w:val="da-DK"/>
        </w:rPr>
        <w:t>I</w:t>
      </w:r>
      <w:r w:rsidR="007541C3" w:rsidRPr="00946D7E">
        <w:rPr>
          <w:rStyle w:val="normaltextrun"/>
          <w:color w:val="FF0000"/>
          <w:lang w:val="da-DK"/>
        </w:rPr>
        <w:t>f betingelse Borger enlig ved ældrecheck berettigelse</w:t>
      </w:r>
      <w:r w:rsidR="00A53356">
        <w:rPr>
          <w:rFonts w:eastAsia="Times New Roman"/>
          <w:color w:val="FF0000"/>
          <w:lang w:val="da-DK" w:eastAsia="da-DK"/>
        </w:rPr>
        <w:t>”</w:t>
      </w:r>
      <w:r w:rsidR="00A53356">
        <w:rPr>
          <w:rFonts w:eastAsia="Times New Roman"/>
          <w:color w:val="auto"/>
          <w:lang w:val="da-DK" w:eastAsia="da-DK"/>
        </w:rPr>
        <w:t xml:space="preserve">din” </w:t>
      </w:r>
      <w:r w:rsidR="00A53356" w:rsidRPr="00FD126A">
        <w:rPr>
          <w:rFonts w:eastAsia="Times New Roman"/>
          <w:color w:val="FF0000"/>
          <w:lang w:val="da-DK" w:eastAsia="da-DK"/>
        </w:rPr>
        <w:t>Else</w:t>
      </w:r>
      <w:r w:rsidRPr="007452F2">
        <w:rPr>
          <w:rFonts w:eastAsia="Times New Roman"/>
          <w:color w:val="auto"/>
          <w:lang w:val="da-DK" w:eastAsia="da-DK"/>
        </w:rPr>
        <w:t xml:space="preserve"> </w:t>
      </w:r>
      <w:r w:rsidR="00FD126A">
        <w:rPr>
          <w:rFonts w:eastAsia="Times New Roman"/>
          <w:color w:val="auto"/>
          <w:lang w:val="da-DK" w:eastAsia="da-DK"/>
        </w:rPr>
        <w:t xml:space="preserve">”jeres” </w:t>
      </w:r>
      <w:r w:rsidRPr="007452F2">
        <w:rPr>
          <w:rFonts w:eastAsia="Times New Roman"/>
          <w:color w:val="auto"/>
          <w:lang w:val="da-DK" w:eastAsia="da-DK"/>
        </w:rPr>
        <w:t xml:space="preserve">likvide formue efter den seneste opgørelse i brevet </w:t>
      </w:r>
      <w:r>
        <w:rPr>
          <w:rFonts w:eastAsia="Times New Roman"/>
          <w:color w:val="auto"/>
          <w:shd w:val="clear" w:color="auto" w:fill="00FF00"/>
          <w:lang w:val="da-DK" w:eastAsia="da-DK"/>
        </w:rPr>
        <w:t>Skriv ti</w:t>
      </w:r>
      <w:r w:rsidRPr="007452F2">
        <w:rPr>
          <w:rFonts w:eastAsia="Times New Roman"/>
          <w:color w:val="auto"/>
          <w:shd w:val="clear" w:color="auto" w:fill="00FF00"/>
          <w:lang w:val="da-DK" w:eastAsia="da-DK"/>
        </w:rPr>
        <w:t>tel på brev og dato for udsendelse.</w:t>
      </w:r>
      <w:r w:rsidRPr="007452F2">
        <w:rPr>
          <w:rFonts w:eastAsia="Times New Roman"/>
          <w:color w:val="auto"/>
          <w:lang w:val="da-DK" w:eastAsia="da-DK"/>
        </w:rPr>
        <w:t xml:space="preserve"> De nye oplysninger ændrer ikke den seneste opgørelse af </w:t>
      </w:r>
      <w:r w:rsidR="007541C3">
        <w:rPr>
          <w:rStyle w:val="normaltextrun"/>
          <w:color w:val="FF0000"/>
          <w:lang w:val="da-DK"/>
        </w:rPr>
        <w:t>I</w:t>
      </w:r>
      <w:r w:rsidR="007541C3" w:rsidRPr="00946D7E">
        <w:rPr>
          <w:rStyle w:val="normaltextrun"/>
          <w:color w:val="FF0000"/>
          <w:lang w:val="da-DK"/>
        </w:rPr>
        <w:t>f betingelse Borger enlig ved ældrecheck berettigelse</w:t>
      </w:r>
      <w:r w:rsidR="007541C3" w:rsidRPr="003A4D92">
        <w:rPr>
          <w:rFonts w:eastAsia="Times New Roman"/>
          <w:color w:val="FF0000"/>
          <w:lang w:val="da-DK" w:eastAsia="da-DK"/>
        </w:rPr>
        <w:t xml:space="preserve"> </w:t>
      </w:r>
      <w:r w:rsidR="003A4D92">
        <w:rPr>
          <w:rFonts w:eastAsia="Times New Roman"/>
          <w:color w:val="FF0000"/>
          <w:lang w:val="da-DK" w:eastAsia="da-DK"/>
        </w:rPr>
        <w:t xml:space="preserve"> ”</w:t>
      </w:r>
      <w:r w:rsidR="003A4D92">
        <w:rPr>
          <w:rFonts w:eastAsia="Times New Roman"/>
          <w:color w:val="auto"/>
          <w:lang w:val="da-DK" w:eastAsia="da-DK"/>
        </w:rPr>
        <w:t>din</w:t>
      </w:r>
      <w:r w:rsidR="003A4D92" w:rsidRPr="003A4D92">
        <w:rPr>
          <w:rFonts w:eastAsia="Times New Roman"/>
          <w:color w:val="FF0000"/>
          <w:lang w:val="da-DK" w:eastAsia="da-DK"/>
        </w:rPr>
        <w:t xml:space="preserve">” Else </w:t>
      </w:r>
      <w:r w:rsidR="003A4D92">
        <w:rPr>
          <w:rFonts w:eastAsia="Times New Roman"/>
          <w:color w:val="auto"/>
          <w:lang w:val="da-DK" w:eastAsia="da-DK"/>
        </w:rPr>
        <w:t xml:space="preserve">”jeres” </w:t>
      </w:r>
      <w:r w:rsidRPr="007452F2">
        <w:rPr>
          <w:rFonts w:eastAsia="Times New Roman"/>
          <w:color w:val="auto"/>
          <w:lang w:val="da-DK" w:eastAsia="da-DK"/>
        </w:rPr>
        <w:t>likvide formue til ældrecheck</w:t>
      </w:r>
      <w:r w:rsidR="00A53356">
        <w:rPr>
          <w:rFonts w:eastAsia="Times New Roman"/>
          <w:color w:val="auto"/>
          <w:lang w:val="da-DK" w:eastAsia="da-DK"/>
        </w:rPr>
        <w:t xml:space="preserve"> </w:t>
      </w:r>
      <w:commentRangeStart w:id="2"/>
      <w:commentRangeStart w:id="3"/>
      <w:r w:rsidR="00A66213" w:rsidRPr="00CE25BB">
        <w:rPr>
          <w:rFonts w:eastAsia="Times New Roman"/>
          <w:color w:val="auto"/>
          <w:highlight w:val="yellow"/>
          <w:lang w:val="da-DK" w:eastAsia="da-DK"/>
        </w:rPr>
        <w:t>Årstal indeværende år</w:t>
      </w:r>
      <w:commentRangeEnd w:id="2"/>
      <w:r w:rsidR="00CE25BB">
        <w:rPr>
          <w:rStyle w:val="Kommentarhenvisning"/>
        </w:rPr>
        <w:commentReference w:id="2"/>
      </w:r>
      <w:commentRangeEnd w:id="3"/>
      <w:r w:rsidR="005A5F12">
        <w:rPr>
          <w:rStyle w:val="Kommentarhenvisning"/>
        </w:rPr>
        <w:commentReference w:id="3"/>
      </w:r>
      <w:r w:rsidRPr="007452F2">
        <w:rPr>
          <w:rFonts w:eastAsia="Times New Roman"/>
          <w:color w:val="auto"/>
          <w:lang w:val="da-DK" w:eastAsia="da-DK"/>
        </w:rPr>
        <w:t>.</w:t>
      </w:r>
    </w:p>
    <w:p w14:paraId="5926B4A3" w14:textId="5AC673DF" w:rsidR="007452F2" w:rsidRPr="00F17E41" w:rsidRDefault="007452F2" w:rsidP="00DA4FDC">
      <w:pPr>
        <w:rPr>
          <w:lang w:val="da-DK"/>
        </w:rPr>
      </w:pPr>
    </w:p>
    <w:p w14:paraId="3CECB3BF" w14:textId="6336315D" w:rsidR="007452F2" w:rsidRPr="00F17E41" w:rsidRDefault="007452F2" w:rsidP="00EA367D">
      <w:pPr>
        <w:rPr>
          <w:lang w:val="da-DK"/>
        </w:rPr>
      </w:pPr>
      <w:r w:rsidRPr="007452F2">
        <w:rPr>
          <w:rFonts w:eastAsia="Times New Roman"/>
          <w:color w:val="auto"/>
          <w:lang w:val="da-DK" w:eastAsia="da-DK"/>
        </w:rPr>
        <w:t xml:space="preserve">Vores opgørelse viser, at du uberettiget har fået udbetalt ældrecheck og fortsat skal betale </w:t>
      </w:r>
      <w:r w:rsidR="00816CFF" w:rsidRPr="00CE25BB">
        <w:rPr>
          <w:rStyle w:val="normaltextrun"/>
          <w:b/>
          <w:bCs/>
          <w:highlight w:val="yellow"/>
          <w:lang w:val="da-DK"/>
        </w:rPr>
        <w:t>Kontrol af ældrecheck krav</w:t>
      </w:r>
      <w:r w:rsidRPr="007452F2">
        <w:rPr>
          <w:rFonts w:eastAsia="Times New Roman"/>
          <w:b/>
          <w:bCs/>
          <w:color w:val="auto"/>
          <w:lang w:val="da-DK" w:eastAsia="da-DK"/>
        </w:rPr>
        <w:t xml:space="preserve"> kr</w:t>
      </w:r>
      <w:r w:rsidRPr="007452F2">
        <w:rPr>
          <w:rFonts w:eastAsia="Times New Roman"/>
          <w:color w:val="auto"/>
          <w:lang w:val="da-DK" w:eastAsia="da-DK"/>
        </w:rPr>
        <w:t xml:space="preserve">. </w:t>
      </w:r>
      <w:commentRangeStart w:id="4"/>
      <w:ins w:id="5" w:author="NCDMZ\exkmu" w:date="2024-12-13T10:38:00Z">
        <w:r w:rsidR="000C12EA">
          <w:rPr>
            <w:rFonts w:eastAsia="Times New Roman"/>
            <w:color w:val="auto"/>
            <w:lang w:val="da-DK" w:eastAsia="da-DK"/>
          </w:rPr>
          <w:t xml:space="preserve">efter </w:t>
        </w:r>
      </w:ins>
      <w:ins w:id="6" w:author="NCDMZ\exkmu" w:date="2024-12-13T10:06:00Z">
        <w:r w:rsidR="00690D99" w:rsidRPr="000714B6">
          <w:rPr>
            <w:rFonts w:eastAsia="Times New Roman"/>
            <w:color w:val="auto"/>
            <w:lang w:val="da-DK" w:eastAsia="da-DK"/>
          </w:rPr>
          <w:t xml:space="preserve">skat </w:t>
        </w:r>
        <w:commentRangeEnd w:id="4"/>
        <w:r w:rsidR="00690D99">
          <w:rPr>
            <w:rStyle w:val="Kommentarhenvisning"/>
          </w:rPr>
          <w:commentReference w:id="4"/>
        </w:r>
      </w:ins>
      <w:r w:rsidRPr="007452F2">
        <w:rPr>
          <w:rFonts w:eastAsia="Times New Roman"/>
          <w:color w:val="auto"/>
          <w:lang w:val="da-DK" w:eastAsia="da-DK"/>
        </w:rPr>
        <w:t>tilbage.</w:t>
      </w:r>
    </w:p>
    <w:p w14:paraId="5FB87AC1" w14:textId="0A581452" w:rsidR="007452F2" w:rsidRPr="00EA367D" w:rsidRDefault="007452F2" w:rsidP="00DA4FDC">
      <w:pPr>
        <w:rPr>
          <w:lang w:val="da-DK"/>
        </w:rPr>
      </w:pPr>
    </w:p>
    <w:p w14:paraId="50002DEE" w14:textId="39FA6FB6" w:rsidR="007452F2" w:rsidRPr="007452F2" w:rsidRDefault="007452F2" w:rsidP="007452F2">
      <w:pPr>
        <w:autoSpaceDE/>
        <w:autoSpaceDN/>
        <w:adjustRightInd/>
        <w:spacing w:line="240" w:lineRule="auto"/>
        <w:textAlignment w:val="baseline"/>
        <w:rPr>
          <w:rFonts w:ascii="Segoe UI" w:eastAsia="Times New Roman" w:hAnsi="Segoe UI" w:cs="Segoe UI"/>
          <w:sz w:val="18"/>
          <w:szCs w:val="18"/>
          <w:lang w:val="da-DK" w:eastAsia="da-DK"/>
        </w:rPr>
      </w:pPr>
      <w:r w:rsidRPr="007452F2">
        <w:rPr>
          <w:rFonts w:eastAsia="Times New Roman"/>
          <w:color w:val="auto"/>
          <w:lang w:val="da-DK" w:eastAsia="da-DK"/>
        </w:rPr>
        <w:t>Du kan se opgørelsen af</w:t>
      </w:r>
      <w:r w:rsidR="00FD126A">
        <w:rPr>
          <w:rFonts w:eastAsia="Times New Roman"/>
          <w:color w:val="auto"/>
          <w:lang w:val="da-DK" w:eastAsia="da-DK"/>
        </w:rPr>
        <w:t xml:space="preserve"> </w:t>
      </w:r>
      <w:r w:rsidR="007541C3">
        <w:rPr>
          <w:rStyle w:val="normaltextrun"/>
          <w:color w:val="FF0000"/>
          <w:lang w:val="da-DK"/>
        </w:rPr>
        <w:t>I</w:t>
      </w:r>
      <w:r w:rsidR="007541C3" w:rsidRPr="00946D7E">
        <w:rPr>
          <w:rStyle w:val="normaltextrun"/>
          <w:color w:val="FF0000"/>
          <w:lang w:val="da-DK"/>
        </w:rPr>
        <w:t>f betingelse Borger enlig ved ældrecheck berettigelse</w:t>
      </w:r>
      <w:r w:rsidR="007541C3" w:rsidRPr="003A4D92">
        <w:rPr>
          <w:rFonts w:eastAsia="Times New Roman"/>
          <w:color w:val="FF0000"/>
          <w:lang w:val="da-DK" w:eastAsia="da-DK"/>
        </w:rPr>
        <w:t xml:space="preserve"> </w:t>
      </w:r>
      <w:r w:rsidR="00FD126A">
        <w:rPr>
          <w:rFonts w:eastAsia="Times New Roman"/>
          <w:color w:val="FF0000"/>
          <w:lang w:val="da-DK" w:eastAsia="da-DK"/>
        </w:rPr>
        <w:t>”</w:t>
      </w:r>
      <w:r w:rsidR="00FD126A">
        <w:rPr>
          <w:rFonts w:eastAsia="Times New Roman"/>
          <w:color w:val="auto"/>
          <w:lang w:val="da-DK" w:eastAsia="da-DK"/>
        </w:rPr>
        <w:t xml:space="preserve">din” </w:t>
      </w:r>
      <w:r w:rsidR="00FD126A" w:rsidRPr="00FD126A">
        <w:rPr>
          <w:rFonts w:eastAsia="Times New Roman"/>
          <w:color w:val="FF0000"/>
          <w:lang w:val="da-DK" w:eastAsia="da-DK"/>
        </w:rPr>
        <w:t>Else</w:t>
      </w:r>
      <w:r w:rsidR="00FD126A" w:rsidRPr="007452F2">
        <w:rPr>
          <w:rFonts w:eastAsia="Times New Roman"/>
          <w:color w:val="auto"/>
          <w:lang w:val="da-DK" w:eastAsia="da-DK"/>
        </w:rPr>
        <w:t xml:space="preserve"> </w:t>
      </w:r>
      <w:r w:rsidR="00FD126A">
        <w:rPr>
          <w:rFonts w:eastAsia="Times New Roman"/>
          <w:color w:val="auto"/>
          <w:lang w:val="da-DK" w:eastAsia="da-DK"/>
        </w:rPr>
        <w:t>”jeres” l</w:t>
      </w:r>
      <w:r w:rsidRPr="007452F2">
        <w:rPr>
          <w:rFonts w:eastAsia="Times New Roman"/>
          <w:color w:val="auto"/>
          <w:lang w:val="da-DK" w:eastAsia="da-DK"/>
        </w:rPr>
        <w:t>ikvide formue længere nede i brevet. </w:t>
      </w:r>
    </w:p>
    <w:p w14:paraId="3BC3EE17" w14:textId="77777777" w:rsidR="008A5B71" w:rsidRPr="00F17E41" w:rsidRDefault="008A5B71" w:rsidP="00DA4FDC">
      <w:pPr>
        <w:rPr>
          <w:lang w:val="da-DK"/>
        </w:rPr>
      </w:pPr>
    </w:p>
    <w:p w14:paraId="5C930740" w14:textId="0F89FD37" w:rsidR="008A5B71" w:rsidRPr="007452F2" w:rsidRDefault="008A5B71" w:rsidP="008A5B71">
      <w:pPr>
        <w:autoSpaceDE/>
        <w:autoSpaceDN/>
        <w:adjustRightInd/>
        <w:spacing w:line="240" w:lineRule="auto"/>
        <w:textAlignment w:val="baseline"/>
        <w:rPr>
          <w:rFonts w:ascii="Segoe UI" w:eastAsia="Times New Roman" w:hAnsi="Segoe UI" w:cs="Segoe UI"/>
          <w:sz w:val="18"/>
          <w:szCs w:val="18"/>
          <w:lang w:val="da-DK" w:eastAsia="da-DK"/>
        </w:rPr>
      </w:pPr>
      <w:r w:rsidRPr="007452F2">
        <w:rPr>
          <w:rFonts w:eastAsia="Times New Roman"/>
          <w:b/>
          <w:bCs/>
          <w:color w:val="auto"/>
          <w:sz w:val="22"/>
          <w:szCs w:val="22"/>
          <w:lang w:val="da-DK" w:eastAsia="da-DK"/>
        </w:rPr>
        <w:t>Det skal du gøre</w:t>
      </w:r>
      <w:r w:rsidRPr="007452F2">
        <w:rPr>
          <w:rFonts w:eastAsia="Times New Roman"/>
          <w:color w:val="auto"/>
          <w:sz w:val="22"/>
          <w:szCs w:val="22"/>
          <w:lang w:val="da-DK" w:eastAsia="da-DK"/>
        </w:rPr>
        <w:t> </w:t>
      </w:r>
    </w:p>
    <w:p w14:paraId="31EEEA1D" w14:textId="43D8D4B1" w:rsidR="007452F2" w:rsidRPr="007452F2" w:rsidRDefault="007452F2" w:rsidP="007452F2">
      <w:pPr>
        <w:autoSpaceDE/>
        <w:autoSpaceDN/>
        <w:adjustRightInd/>
        <w:spacing w:line="240" w:lineRule="auto"/>
        <w:textAlignment w:val="baseline"/>
        <w:rPr>
          <w:rFonts w:ascii="Segoe UI" w:eastAsia="Times New Roman" w:hAnsi="Segoe UI" w:cs="Segoe UI"/>
          <w:sz w:val="18"/>
          <w:szCs w:val="18"/>
          <w:lang w:val="da-DK" w:eastAsia="da-DK"/>
        </w:rPr>
      </w:pPr>
      <w:r w:rsidRPr="007452F2">
        <w:rPr>
          <w:rFonts w:eastAsia="Times New Roman"/>
          <w:color w:val="auto"/>
          <w:lang w:val="da-DK" w:eastAsia="da-DK"/>
        </w:rPr>
        <w:t>Du kan vælge at: </w:t>
      </w:r>
    </w:p>
    <w:p w14:paraId="35982E88" w14:textId="34B35143" w:rsidR="007452F2" w:rsidRPr="00DA4FDC" w:rsidRDefault="007452F2" w:rsidP="00DA4FDC">
      <w:pPr>
        <w:pStyle w:val="Listeafsnit"/>
        <w:numPr>
          <w:ilvl w:val="0"/>
          <w:numId w:val="8"/>
        </w:numPr>
        <w:rPr>
          <w:rFonts w:ascii="Segoe UI" w:eastAsia="Times New Roman" w:hAnsi="Segoe UI" w:cs="Segoe UI"/>
          <w:sz w:val="18"/>
          <w:szCs w:val="18"/>
          <w:lang w:eastAsia="da-DK"/>
        </w:rPr>
      </w:pPr>
      <w:r w:rsidRPr="00DA4FDC">
        <w:rPr>
          <w:rFonts w:eastAsia="Times New Roman"/>
          <w:color w:val="auto"/>
          <w:lang w:eastAsia="da-DK"/>
        </w:rPr>
        <w:t xml:space="preserve">betale med betalingskort eller MobilePay på </w:t>
      </w:r>
      <w:r w:rsidRPr="00DA4FDC">
        <w:rPr>
          <w:rFonts w:eastAsia="Times New Roman"/>
          <w:color w:val="0070C0"/>
          <w:u w:val="single"/>
          <w:lang w:eastAsia="da-DK"/>
        </w:rPr>
        <w:t>www.borger.dk/betal</w:t>
      </w:r>
      <w:r w:rsidRPr="00DA4FDC">
        <w:rPr>
          <w:rFonts w:eastAsia="Times New Roman"/>
          <w:color w:val="auto"/>
          <w:lang w:eastAsia="da-DK"/>
        </w:rPr>
        <w:t>. Her kan du også oprette en tilbagebetalingsordning </w:t>
      </w:r>
    </w:p>
    <w:p w14:paraId="2A3DE2A3" w14:textId="4F323970" w:rsidR="007452F2" w:rsidRPr="00DA4FDC" w:rsidRDefault="007452F2" w:rsidP="00DA4FDC">
      <w:pPr>
        <w:pStyle w:val="Listeafsnit"/>
        <w:numPr>
          <w:ilvl w:val="0"/>
          <w:numId w:val="8"/>
        </w:numPr>
        <w:spacing w:line="240" w:lineRule="auto"/>
        <w:textAlignment w:val="baseline"/>
        <w:rPr>
          <w:rFonts w:ascii="Segoe UI" w:eastAsia="Times New Roman" w:hAnsi="Segoe UI" w:cs="Segoe UI"/>
          <w:sz w:val="18"/>
          <w:szCs w:val="18"/>
          <w:lang w:eastAsia="da-DK"/>
        </w:rPr>
      </w:pPr>
      <w:r w:rsidRPr="00DA4FDC">
        <w:rPr>
          <w:rFonts w:eastAsia="Times New Roman"/>
          <w:color w:val="auto"/>
          <w:lang w:eastAsia="da-DK"/>
        </w:rPr>
        <w:t>betale beløbet via det indbetalingskort, du får indenfor 3 uger. </w:t>
      </w:r>
    </w:p>
    <w:p w14:paraId="74F0D1A8" w14:textId="08560A8E" w:rsidR="007452F2" w:rsidRPr="00F17E41" w:rsidRDefault="007452F2" w:rsidP="00B408B8">
      <w:pPr>
        <w:rPr>
          <w:lang w:val="da-DK"/>
        </w:rPr>
      </w:pPr>
      <w:r w:rsidRPr="007452F2">
        <w:rPr>
          <w:rFonts w:eastAsia="Times New Roman"/>
          <w:color w:val="auto"/>
          <w:lang w:val="da-DK" w:eastAsia="da-DK"/>
        </w:rPr>
        <w:t>Vær opmærksom på, at det er helt frivilligt, om du vil benytte dig af ovennævnte betalingsmuligheder.</w:t>
      </w:r>
    </w:p>
    <w:p w14:paraId="55A8124A" w14:textId="67DF8C0D" w:rsidR="007452F2" w:rsidRPr="00F17E41" w:rsidRDefault="007452F2" w:rsidP="00B408B8">
      <w:pPr>
        <w:rPr>
          <w:lang w:val="da-DK"/>
        </w:rPr>
      </w:pPr>
    </w:p>
    <w:p w14:paraId="2BD28F41" w14:textId="060CBDD8" w:rsidR="007452F2" w:rsidRPr="00F17E41" w:rsidRDefault="007452F2" w:rsidP="00B408B8">
      <w:pPr>
        <w:rPr>
          <w:lang w:val="da-DK"/>
        </w:rPr>
      </w:pPr>
      <w:r w:rsidRPr="007452F2">
        <w:rPr>
          <w:rFonts w:eastAsia="Times New Roman"/>
          <w:color w:val="auto"/>
          <w:lang w:val="da-DK" w:eastAsia="da-DK"/>
        </w:rPr>
        <w:t>Der lægges ikke renter på den pension, du skal betale tilbage.</w:t>
      </w:r>
    </w:p>
    <w:p w14:paraId="47CE7972" w14:textId="31DBC942" w:rsidR="007452F2" w:rsidRPr="00F17E41" w:rsidRDefault="007452F2" w:rsidP="00B408B8">
      <w:pPr>
        <w:rPr>
          <w:lang w:val="da-DK"/>
        </w:rPr>
      </w:pPr>
    </w:p>
    <w:p w14:paraId="5715D32B" w14:textId="77777777" w:rsidR="007452F2" w:rsidRPr="007452F2" w:rsidRDefault="007452F2" w:rsidP="007452F2">
      <w:pPr>
        <w:autoSpaceDE/>
        <w:autoSpaceDN/>
        <w:adjustRightInd/>
        <w:spacing w:line="240" w:lineRule="auto"/>
        <w:textAlignment w:val="baseline"/>
        <w:rPr>
          <w:rFonts w:ascii="Segoe UI" w:eastAsia="Times New Roman" w:hAnsi="Segoe UI" w:cs="Segoe UI"/>
          <w:sz w:val="18"/>
          <w:szCs w:val="18"/>
          <w:lang w:val="da-DK" w:eastAsia="da-DK"/>
        </w:rPr>
      </w:pPr>
      <w:r w:rsidRPr="007452F2">
        <w:rPr>
          <w:rFonts w:eastAsia="Times New Roman"/>
          <w:b/>
          <w:bCs/>
          <w:color w:val="auto"/>
          <w:sz w:val="22"/>
          <w:szCs w:val="22"/>
          <w:lang w:val="da-DK" w:eastAsia="da-DK"/>
        </w:rPr>
        <w:t>Hvis du ikke gør noget</w:t>
      </w:r>
      <w:r w:rsidRPr="007452F2">
        <w:rPr>
          <w:rFonts w:eastAsia="Times New Roman"/>
          <w:color w:val="auto"/>
          <w:sz w:val="22"/>
          <w:szCs w:val="22"/>
          <w:lang w:val="da-DK" w:eastAsia="da-DK"/>
        </w:rPr>
        <w:t> </w:t>
      </w:r>
    </w:p>
    <w:p w14:paraId="7B5300C5" w14:textId="57C4AEE2" w:rsidR="007452F2" w:rsidRPr="00F17E41" w:rsidRDefault="007452F2" w:rsidP="00B408B8">
      <w:pPr>
        <w:rPr>
          <w:lang w:val="da-DK"/>
        </w:rPr>
      </w:pPr>
      <w:r w:rsidRPr="007452F2">
        <w:rPr>
          <w:rFonts w:eastAsia="Times New Roman"/>
          <w:color w:val="auto"/>
          <w:lang w:val="da-DK" w:eastAsia="da-DK"/>
        </w:rPr>
        <w:t>Hvis du ikke betaler/opretter afdragsordning på borger.dk eller betaler via indbetalingskortet, beregner vi, hvordan du skal betale beløbet tilbage. Her ser vi på dine økonomiske forhold, bl.a. indkomster, udgifter og formue. Det vil du få et brev om.</w:t>
      </w:r>
    </w:p>
    <w:p w14:paraId="616CDE81" w14:textId="30A2C350" w:rsidR="007452F2" w:rsidRPr="00F17E41" w:rsidRDefault="007452F2" w:rsidP="00B408B8">
      <w:pPr>
        <w:rPr>
          <w:lang w:val="da-DK"/>
        </w:rPr>
      </w:pPr>
    </w:p>
    <w:p w14:paraId="28A0D468" w14:textId="7C6A95E8" w:rsidR="007452F2" w:rsidRPr="00F17E41" w:rsidRDefault="002E6B61" w:rsidP="008B2ACC">
      <w:pPr>
        <w:rPr>
          <w:lang w:val="da-DK"/>
        </w:rPr>
      </w:pPr>
      <w:r w:rsidRPr="002E6B61">
        <w:rPr>
          <w:rFonts w:eastAsia="Times New Roman"/>
          <w:b/>
          <w:bCs/>
          <w:color w:val="FF0000"/>
          <w:sz w:val="22"/>
          <w:szCs w:val="22"/>
          <w:lang w:val="da-DK" w:eastAsia="da-DK"/>
        </w:rPr>
        <w:t>(S2)</w:t>
      </w:r>
      <w:r>
        <w:rPr>
          <w:rFonts w:eastAsia="Times New Roman"/>
          <w:b/>
          <w:bCs/>
          <w:color w:val="auto"/>
          <w:sz w:val="22"/>
          <w:szCs w:val="22"/>
          <w:lang w:val="da-DK" w:eastAsia="da-DK"/>
        </w:rPr>
        <w:t>”</w:t>
      </w:r>
      <w:r w:rsidR="007452F2" w:rsidRPr="007452F2">
        <w:rPr>
          <w:rFonts w:eastAsia="Times New Roman"/>
          <w:b/>
          <w:bCs/>
          <w:color w:val="auto"/>
          <w:sz w:val="22"/>
          <w:szCs w:val="22"/>
          <w:lang w:val="da-DK" w:eastAsia="da-DK"/>
        </w:rPr>
        <w:t>Har du spørgsmål?</w:t>
      </w:r>
    </w:p>
    <w:p w14:paraId="3D014F95" w14:textId="69D9AA2C" w:rsidR="007452F2" w:rsidRPr="00F17E41" w:rsidRDefault="007452F2" w:rsidP="00B408B8">
      <w:pPr>
        <w:rPr>
          <w:lang w:val="da-DK"/>
        </w:rPr>
      </w:pPr>
      <w:r w:rsidRPr="007452F2">
        <w:rPr>
          <w:rFonts w:eastAsia="Times New Roman"/>
          <w:color w:val="auto"/>
          <w:lang w:val="da-DK" w:eastAsia="da-DK"/>
        </w:rPr>
        <w:lastRenderedPageBreak/>
        <w:t>Hvis du har spørgsmål eller er uenig i vores afgørelse, er du velkommen til at ringe til os på telefon 70 12 80 61.</w:t>
      </w:r>
      <w:r w:rsidRPr="007452F2">
        <w:rPr>
          <w:rFonts w:eastAsia="Times New Roman"/>
          <w:color w:val="auto"/>
          <w:lang w:val="da-DK" w:eastAsia="da-DK"/>
        </w:rPr>
        <w:br/>
      </w:r>
      <w:r w:rsidRPr="007452F2">
        <w:rPr>
          <w:rFonts w:eastAsia="Times New Roman"/>
          <w:lang w:val="da-DK" w:eastAsia="da-DK"/>
        </w:rPr>
        <w:br/>
      </w:r>
      <w:r w:rsidRPr="007452F2">
        <w:rPr>
          <w:rFonts w:eastAsia="Times New Roman"/>
          <w:color w:val="auto"/>
          <w:lang w:val="da-DK" w:eastAsia="da-DK"/>
        </w:rPr>
        <w:t xml:space="preserve">Du kan læse mere om folkepension på </w:t>
      </w:r>
      <w:r w:rsidRPr="007452F2">
        <w:rPr>
          <w:rFonts w:eastAsia="Times New Roman"/>
          <w:color w:val="0070C0"/>
          <w:u w:val="single"/>
          <w:lang w:val="da-DK" w:eastAsia="da-DK"/>
        </w:rPr>
        <w:t>www.borger.dk/folkepension</w:t>
      </w:r>
      <w:r w:rsidRPr="007452F2">
        <w:rPr>
          <w:rFonts w:eastAsia="Times New Roman"/>
          <w:color w:val="auto"/>
          <w:lang w:val="da-DK" w:eastAsia="da-DK"/>
        </w:rPr>
        <w:t>.</w:t>
      </w:r>
      <w:r w:rsidR="002E6B61">
        <w:rPr>
          <w:rFonts w:eastAsia="Times New Roman"/>
          <w:color w:val="auto"/>
          <w:lang w:val="da-DK" w:eastAsia="da-DK"/>
        </w:rPr>
        <w:t>”</w:t>
      </w:r>
    </w:p>
    <w:p w14:paraId="7656CAA3" w14:textId="362FFBBF" w:rsidR="007452F2" w:rsidRPr="00F17E41" w:rsidRDefault="007452F2" w:rsidP="00B408B8">
      <w:pPr>
        <w:rPr>
          <w:lang w:val="da-DK"/>
        </w:rPr>
      </w:pPr>
    </w:p>
    <w:p w14:paraId="7AA8C24D" w14:textId="5E624761" w:rsidR="007452F2" w:rsidRPr="00F17E41" w:rsidRDefault="007452F2" w:rsidP="00B408B8">
      <w:pPr>
        <w:rPr>
          <w:lang w:val="da-DK"/>
        </w:rPr>
      </w:pPr>
    </w:p>
    <w:p w14:paraId="3733042D" w14:textId="7B593591" w:rsidR="007452F2" w:rsidRPr="00F17E41" w:rsidRDefault="007452F2" w:rsidP="00B408B8">
      <w:pPr>
        <w:rPr>
          <w:lang w:val="da-DK"/>
        </w:rPr>
      </w:pPr>
      <w:r w:rsidRPr="007452F2">
        <w:rPr>
          <w:rFonts w:eastAsia="Times New Roman"/>
          <w:color w:val="auto"/>
          <w:lang w:val="da-DK" w:eastAsia="da-DK"/>
        </w:rPr>
        <w:t>Venlig hilsen</w:t>
      </w:r>
    </w:p>
    <w:p w14:paraId="40CCE25F" w14:textId="7DBA11BB" w:rsidR="007452F2" w:rsidRPr="00F17E41" w:rsidRDefault="00EA367D" w:rsidP="00B408B8">
      <w:pPr>
        <w:rPr>
          <w:lang w:val="da-DK"/>
        </w:rPr>
      </w:pPr>
      <w:r w:rsidRPr="00F17E41">
        <w:rPr>
          <w:lang w:val="da-DK"/>
        </w:rPr>
        <w:br/>
      </w:r>
      <w:r w:rsidR="007452F2" w:rsidRPr="007452F2">
        <w:rPr>
          <w:rFonts w:eastAsia="Times New Roman"/>
          <w:color w:val="auto"/>
          <w:lang w:val="da-DK" w:eastAsia="da-DK"/>
        </w:rPr>
        <w:t>Udbetaling Danmark</w:t>
      </w:r>
    </w:p>
    <w:p w14:paraId="0F1522A4" w14:textId="71DCEDD3" w:rsidR="007452F2" w:rsidRPr="00F17E41" w:rsidRDefault="007452F2" w:rsidP="00B408B8">
      <w:pPr>
        <w:rPr>
          <w:lang w:val="da-DK"/>
        </w:rPr>
      </w:pPr>
      <w:r w:rsidRPr="007452F2">
        <w:rPr>
          <w:rFonts w:eastAsia="Times New Roman"/>
          <w:color w:val="auto"/>
          <w:lang w:val="da-DK" w:eastAsia="da-DK"/>
        </w:rPr>
        <w:t>Pension</w:t>
      </w:r>
    </w:p>
    <w:p w14:paraId="38DEB609" w14:textId="2B68E319" w:rsidR="007452F2" w:rsidRPr="00F17E41" w:rsidRDefault="007452F2" w:rsidP="00B408B8">
      <w:pPr>
        <w:rPr>
          <w:lang w:val="da-DK"/>
        </w:rPr>
      </w:pPr>
    </w:p>
    <w:p w14:paraId="210F78B0" w14:textId="7CFCBBEE" w:rsidR="002E6B61" w:rsidRPr="00F17E41" w:rsidRDefault="002E6B61" w:rsidP="00B408B8">
      <w:pPr>
        <w:rPr>
          <w:lang w:val="da-DK"/>
        </w:rPr>
      </w:pPr>
    </w:p>
    <w:p w14:paraId="06C28D74" w14:textId="0A421E6A" w:rsidR="00F85515" w:rsidRPr="00F17E41" w:rsidRDefault="00F85515" w:rsidP="00B408B8">
      <w:pPr>
        <w:rPr>
          <w:lang w:val="da-DK"/>
        </w:rPr>
      </w:pPr>
    </w:p>
    <w:p w14:paraId="25957FA8" w14:textId="77777777" w:rsidR="00B408B8" w:rsidRPr="00F17E41" w:rsidRDefault="00B408B8" w:rsidP="00B408B8">
      <w:pPr>
        <w:rPr>
          <w:lang w:val="da-DK"/>
        </w:rPr>
      </w:pPr>
    </w:p>
    <w:p w14:paraId="625B09A5" w14:textId="734F1DE1" w:rsidR="007452F2" w:rsidRPr="00F17E41" w:rsidRDefault="007452F2" w:rsidP="00B408B8">
      <w:pPr>
        <w:rPr>
          <w:lang w:val="da-DK"/>
        </w:rPr>
      </w:pPr>
      <w:r w:rsidRPr="007452F2">
        <w:rPr>
          <w:rFonts w:eastAsia="Times New Roman"/>
          <w:b/>
          <w:bCs/>
          <w:color w:val="auto"/>
          <w:sz w:val="22"/>
          <w:szCs w:val="22"/>
          <w:lang w:val="da-DK" w:eastAsia="da-DK"/>
        </w:rPr>
        <w:t>Begrundelse for afgørelsen</w:t>
      </w:r>
    </w:p>
    <w:p w14:paraId="598DFC72" w14:textId="52F4C37C" w:rsidR="007452F2" w:rsidRPr="00F17E41" w:rsidRDefault="007452F2" w:rsidP="00B408B8">
      <w:pPr>
        <w:rPr>
          <w:lang w:val="da-DK"/>
        </w:rPr>
      </w:pPr>
      <w:r w:rsidRPr="007452F2">
        <w:rPr>
          <w:rFonts w:eastAsia="Times New Roman"/>
          <w:color w:val="auto"/>
          <w:lang w:val="da-DK" w:eastAsia="da-DK"/>
        </w:rPr>
        <w:t xml:space="preserve">Vi har gjort din </w:t>
      </w:r>
      <w:r w:rsidR="007541C3" w:rsidRPr="00946D7E">
        <w:rPr>
          <w:rStyle w:val="normaltextrun"/>
          <w:color w:val="FF0000"/>
          <w:lang w:val="da-DK"/>
        </w:rPr>
        <w:t>Else til if betingelse Borger enlig ved ældrecheck berettigelse</w:t>
      </w:r>
      <w:r w:rsidR="007541C3" w:rsidRPr="00C16620">
        <w:rPr>
          <w:rFonts w:eastAsia="Times New Roman"/>
          <w:color w:val="FF0000"/>
          <w:lang w:val="da-DK" w:eastAsia="da-DK"/>
        </w:rPr>
        <w:t xml:space="preserve"> </w:t>
      </w:r>
      <w:r w:rsidR="00C16620" w:rsidRPr="007452F2">
        <w:rPr>
          <w:rFonts w:eastAsia="Times New Roman"/>
          <w:color w:val="auto"/>
          <w:lang w:val="da-DK" w:eastAsia="da-DK"/>
        </w:rPr>
        <w:t xml:space="preserve"> </w:t>
      </w:r>
      <w:r w:rsidR="00C16620">
        <w:rPr>
          <w:rFonts w:eastAsia="Times New Roman"/>
          <w:color w:val="auto"/>
          <w:lang w:val="da-DK" w:eastAsia="da-DK"/>
        </w:rPr>
        <w:t>”</w:t>
      </w:r>
      <w:r w:rsidRPr="007452F2">
        <w:rPr>
          <w:rFonts w:eastAsia="Times New Roman"/>
          <w:color w:val="auto"/>
          <w:lang w:val="da-DK" w:eastAsia="da-DK"/>
        </w:rPr>
        <w:t xml:space="preserve">og din </w:t>
      </w:r>
      <w:r w:rsidRPr="00CB1361">
        <w:rPr>
          <w:rFonts w:eastAsia="Times New Roman"/>
          <w:color w:val="auto"/>
          <w:highlight w:val="yellow"/>
          <w:lang w:val="da-DK" w:eastAsia="da-DK"/>
        </w:rPr>
        <w:t>ægtefælle/ samlever</w:t>
      </w:r>
      <w:r w:rsidRPr="007452F2">
        <w:rPr>
          <w:rFonts w:eastAsia="Times New Roman"/>
          <w:color w:val="auto"/>
          <w:lang w:val="da-DK" w:eastAsia="da-DK"/>
        </w:rPr>
        <w:t>s</w:t>
      </w:r>
      <w:r w:rsidR="00C16620">
        <w:rPr>
          <w:rFonts w:eastAsia="Times New Roman"/>
          <w:color w:val="auto"/>
          <w:lang w:val="da-DK" w:eastAsia="da-DK"/>
        </w:rPr>
        <w:t>”</w:t>
      </w:r>
      <w:r w:rsidRPr="007452F2">
        <w:rPr>
          <w:rFonts w:eastAsia="Times New Roman"/>
          <w:color w:val="auto"/>
          <w:lang w:val="da-DK" w:eastAsia="da-DK"/>
        </w:rPr>
        <w:t xml:space="preserve"> likvide formue op på baggrund af </w:t>
      </w:r>
      <w:r w:rsidR="007541C3" w:rsidRPr="00CE25BB">
        <w:rPr>
          <w:rFonts w:eastAsia="Times New Roman"/>
          <w:color w:val="FF0000"/>
          <w:lang w:val="da-DK" w:eastAsia="da-DK"/>
        </w:rPr>
        <w:t>I</w:t>
      </w:r>
      <w:r w:rsidR="007541C3" w:rsidRPr="00CE25BB">
        <w:rPr>
          <w:rStyle w:val="normaltextrun"/>
          <w:color w:val="FF0000"/>
          <w:lang w:val="da-DK"/>
        </w:rPr>
        <w:t>f</w:t>
      </w:r>
      <w:r w:rsidR="007541C3" w:rsidRPr="00946D7E">
        <w:rPr>
          <w:rStyle w:val="normaltextrun"/>
          <w:color w:val="FF0000"/>
          <w:lang w:val="da-DK"/>
        </w:rPr>
        <w:t xml:space="preserve"> betingelse Borger enlig ved ældrecheck berettigelse</w:t>
      </w:r>
      <w:r w:rsidR="007541C3">
        <w:rPr>
          <w:rFonts w:eastAsia="Times New Roman"/>
          <w:color w:val="FF0000"/>
          <w:lang w:val="da-DK" w:eastAsia="da-DK"/>
        </w:rPr>
        <w:t xml:space="preserve"> </w:t>
      </w:r>
      <w:r w:rsidR="0037763A">
        <w:rPr>
          <w:rFonts w:eastAsia="Times New Roman"/>
          <w:color w:val="auto"/>
          <w:lang w:val="da-DK" w:eastAsia="da-DK"/>
        </w:rPr>
        <w:t>”</w:t>
      </w:r>
      <w:r w:rsidRPr="007452F2">
        <w:rPr>
          <w:rFonts w:eastAsia="Times New Roman"/>
          <w:color w:val="auto"/>
          <w:lang w:val="da-DK" w:eastAsia="da-DK"/>
        </w:rPr>
        <w:t>din</w:t>
      </w:r>
      <w:r w:rsidR="0037763A">
        <w:rPr>
          <w:rFonts w:eastAsia="Times New Roman"/>
          <w:color w:val="auto"/>
          <w:lang w:val="da-DK" w:eastAsia="da-DK"/>
        </w:rPr>
        <w:t xml:space="preserve">” </w:t>
      </w:r>
      <w:r w:rsidR="0037763A" w:rsidRPr="0037763A">
        <w:rPr>
          <w:rFonts w:eastAsia="Times New Roman"/>
          <w:color w:val="FF0000"/>
          <w:lang w:val="da-DK" w:eastAsia="da-DK"/>
        </w:rPr>
        <w:t>Else</w:t>
      </w:r>
      <w:r w:rsidRPr="007452F2">
        <w:rPr>
          <w:rFonts w:eastAsia="Times New Roman"/>
          <w:color w:val="auto"/>
          <w:lang w:val="da-DK" w:eastAsia="da-DK"/>
        </w:rPr>
        <w:t xml:space="preserve"> </w:t>
      </w:r>
      <w:r w:rsidR="0037763A">
        <w:rPr>
          <w:rFonts w:eastAsia="Times New Roman"/>
          <w:color w:val="auto"/>
          <w:lang w:val="da-DK" w:eastAsia="da-DK"/>
        </w:rPr>
        <w:t>”</w:t>
      </w:r>
      <w:r w:rsidRPr="007452F2">
        <w:rPr>
          <w:rFonts w:eastAsia="Times New Roman"/>
          <w:color w:val="auto"/>
          <w:lang w:val="da-DK" w:eastAsia="da-DK"/>
        </w:rPr>
        <w:t>jeres</w:t>
      </w:r>
      <w:r w:rsidR="0037763A">
        <w:rPr>
          <w:rFonts w:eastAsia="Times New Roman"/>
          <w:color w:val="auto"/>
          <w:lang w:val="da-DK" w:eastAsia="da-DK"/>
        </w:rPr>
        <w:t>”</w:t>
      </w:r>
      <w:r w:rsidRPr="007452F2">
        <w:rPr>
          <w:rFonts w:eastAsia="Times New Roman"/>
          <w:color w:val="auto"/>
          <w:lang w:val="da-DK" w:eastAsia="da-DK"/>
        </w:rPr>
        <w:t xml:space="preserve"> årsopgørelse for</w:t>
      </w:r>
      <w:r w:rsidR="0037763A">
        <w:rPr>
          <w:rFonts w:eastAsia="Times New Roman"/>
          <w:color w:val="auto"/>
          <w:lang w:val="da-DK" w:eastAsia="da-DK"/>
        </w:rPr>
        <w:t xml:space="preserve"> </w:t>
      </w:r>
      <w:r w:rsidR="000A3542" w:rsidRPr="00CE25BB">
        <w:rPr>
          <w:rFonts w:eastAsia="Times New Roman"/>
          <w:color w:val="auto"/>
          <w:highlight w:val="yellow"/>
          <w:lang w:val="da-DK" w:eastAsia="da-DK"/>
        </w:rPr>
        <w:t xml:space="preserve">Årstal </w:t>
      </w:r>
      <w:commentRangeStart w:id="7"/>
      <w:commentRangeStart w:id="8"/>
      <w:r w:rsidR="000A3542" w:rsidRPr="00CE25BB">
        <w:rPr>
          <w:rFonts w:eastAsia="Times New Roman"/>
          <w:color w:val="auto"/>
          <w:highlight w:val="yellow"/>
          <w:lang w:val="da-DK" w:eastAsia="da-DK"/>
        </w:rPr>
        <w:t>forrige</w:t>
      </w:r>
      <w:commentRangeEnd w:id="7"/>
      <w:r w:rsidR="00CE25BB">
        <w:rPr>
          <w:rStyle w:val="Kommentarhenvisning"/>
        </w:rPr>
        <w:commentReference w:id="7"/>
      </w:r>
      <w:commentRangeEnd w:id="8"/>
      <w:r w:rsidR="005A5F12">
        <w:rPr>
          <w:rStyle w:val="Kommentarhenvisning"/>
        </w:rPr>
        <w:commentReference w:id="8"/>
      </w:r>
      <w:r w:rsidR="000A3542" w:rsidRPr="00CE25BB">
        <w:rPr>
          <w:rFonts w:eastAsia="Times New Roman"/>
          <w:color w:val="auto"/>
          <w:highlight w:val="yellow"/>
          <w:lang w:val="da-DK" w:eastAsia="da-DK"/>
        </w:rPr>
        <w:t xml:space="preserve"> år</w:t>
      </w:r>
      <w:r w:rsidRPr="007452F2">
        <w:rPr>
          <w:rFonts w:eastAsia="Times New Roman"/>
          <w:color w:val="auto"/>
          <w:lang w:val="da-DK" w:eastAsia="da-DK"/>
        </w:rPr>
        <w:t xml:space="preserve"> fra Skattestyrelsen.</w:t>
      </w:r>
    </w:p>
    <w:p w14:paraId="371A84C5" w14:textId="7F9A51F4" w:rsidR="007452F2" w:rsidRPr="00F17E41" w:rsidRDefault="007452F2" w:rsidP="00B408B8">
      <w:pPr>
        <w:rPr>
          <w:lang w:val="da-DK"/>
        </w:rPr>
      </w:pPr>
    </w:p>
    <w:p w14:paraId="0F644DDD" w14:textId="76761715" w:rsidR="007452F2" w:rsidRPr="00F17E41" w:rsidRDefault="007452F2" w:rsidP="00B408B8">
      <w:pPr>
        <w:rPr>
          <w:lang w:val="da-DK"/>
        </w:rPr>
      </w:pPr>
      <w:r w:rsidRPr="007452F2">
        <w:rPr>
          <w:rFonts w:eastAsia="Times New Roman"/>
          <w:color w:val="auto"/>
          <w:lang w:val="da-DK" w:eastAsia="da-DK"/>
        </w:rPr>
        <w:t xml:space="preserve">Din </w:t>
      </w:r>
      <w:r w:rsidR="00E119B9" w:rsidRPr="00946D7E">
        <w:rPr>
          <w:rStyle w:val="normaltextrun"/>
          <w:color w:val="FF0000"/>
          <w:lang w:val="da-DK"/>
        </w:rPr>
        <w:t>Else til if betingelse Borger enlig ved ældrecheck berettigelse</w:t>
      </w:r>
      <w:r w:rsidR="004E2B97">
        <w:rPr>
          <w:rFonts w:eastAsia="Times New Roman"/>
          <w:color w:val="auto"/>
          <w:lang w:val="da-DK" w:eastAsia="da-DK"/>
        </w:rPr>
        <w:t>”</w:t>
      </w:r>
      <w:r w:rsidRPr="007452F2">
        <w:rPr>
          <w:rFonts w:eastAsia="Times New Roman"/>
          <w:color w:val="auto"/>
          <w:lang w:val="da-DK" w:eastAsia="da-DK"/>
        </w:rPr>
        <w:t xml:space="preserve">og din </w:t>
      </w:r>
      <w:r w:rsidRPr="00CB1361">
        <w:rPr>
          <w:rFonts w:eastAsia="Times New Roman"/>
          <w:color w:val="auto"/>
          <w:highlight w:val="yellow"/>
          <w:lang w:val="da-DK" w:eastAsia="da-DK"/>
        </w:rPr>
        <w:t>ægtefælle/samlever</w:t>
      </w:r>
      <w:r w:rsidRPr="007452F2">
        <w:rPr>
          <w:rFonts w:eastAsia="Times New Roman"/>
          <w:color w:val="auto"/>
          <w:lang w:val="da-DK" w:eastAsia="da-DK"/>
        </w:rPr>
        <w:t>s</w:t>
      </w:r>
      <w:r w:rsidR="004E2B97">
        <w:rPr>
          <w:rFonts w:eastAsia="Times New Roman"/>
          <w:color w:val="auto"/>
          <w:lang w:val="da-DK" w:eastAsia="da-DK"/>
        </w:rPr>
        <w:t>”</w:t>
      </w:r>
      <w:r w:rsidRPr="007452F2">
        <w:rPr>
          <w:rFonts w:eastAsia="Times New Roman"/>
          <w:color w:val="auto"/>
          <w:lang w:val="da-DK" w:eastAsia="da-DK"/>
        </w:rPr>
        <w:t xml:space="preserve"> likvide formue har i </w:t>
      </w:r>
      <w:commentRangeStart w:id="9"/>
      <w:commentRangeStart w:id="10"/>
      <w:r w:rsidR="000A3542" w:rsidRPr="00CE25BB">
        <w:rPr>
          <w:rFonts w:eastAsia="Times New Roman"/>
          <w:color w:val="auto"/>
          <w:highlight w:val="yellow"/>
          <w:lang w:val="da-DK" w:eastAsia="da-DK"/>
        </w:rPr>
        <w:t>Årstal indeværende år</w:t>
      </w:r>
      <w:commentRangeEnd w:id="9"/>
      <w:r w:rsidR="00CE25BB">
        <w:rPr>
          <w:rStyle w:val="Kommentarhenvisning"/>
        </w:rPr>
        <w:commentReference w:id="9"/>
      </w:r>
      <w:commentRangeEnd w:id="10"/>
      <w:r w:rsidR="005A5F12">
        <w:rPr>
          <w:rStyle w:val="Kommentarhenvisning"/>
        </w:rPr>
        <w:commentReference w:id="10"/>
      </w:r>
      <w:r w:rsidRPr="007452F2">
        <w:rPr>
          <w:rFonts w:eastAsia="Times New Roman"/>
          <w:color w:val="auto"/>
          <w:lang w:val="da-DK" w:eastAsia="da-DK"/>
        </w:rPr>
        <w:t xml:space="preserve"> været større end formuegrænsen. Formuegrænsen var </w:t>
      </w:r>
      <w:commentRangeStart w:id="11"/>
      <w:commentRangeStart w:id="12"/>
      <w:r w:rsidR="000A3542" w:rsidRPr="00CE25BB">
        <w:rPr>
          <w:rFonts w:eastAsia="Times New Roman"/>
          <w:color w:val="auto"/>
          <w:highlight w:val="yellow"/>
          <w:lang w:val="da-DK" w:eastAsia="da-DK"/>
        </w:rPr>
        <w:t>Formuegrænse</w:t>
      </w:r>
      <w:r w:rsidR="004E2B97">
        <w:rPr>
          <w:rFonts w:eastAsia="Times New Roman"/>
          <w:color w:val="auto"/>
          <w:lang w:val="da-DK" w:eastAsia="da-DK"/>
        </w:rPr>
        <w:t xml:space="preserve"> </w:t>
      </w:r>
      <w:commentRangeEnd w:id="11"/>
      <w:r w:rsidR="00CE25BB">
        <w:rPr>
          <w:rStyle w:val="Kommentarhenvisning"/>
        </w:rPr>
        <w:commentReference w:id="11"/>
      </w:r>
      <w:commentRangeEnd w:id="12"/>
      <w:r w:rsidR="005A5F12">
        <w:rPr>
          <w:rStyle w:val="Kommentarhenvisning"/>
        </w:rPr>
        <w:commentReference w:id="12"/>
      </w:r>
      <w:r w:rsidRPr="007452F2">
        <w:rPr>
          <w:rFonts w:eastAsia="Times New Roman"/>
          <w:color w:val="auto"/>
          <w:lang w:val="da-DK" w:eastAsia="da-DK"/>
        </w:rPr>
        <w:t>kr. Det betyder, at du skal betale ældrechecken tilbage.</w:t>
      </w:r>
    </w:p>
    <w:p w14:paraId="5F6B359F" w14:textId="613DBEFA" w:rsidR="007452F2" w:rsidRPr="00F17E41" w:rsidRDefault="007452F2" w:rsidP="00B408B8">
      <w:pPr>
        <w:rPr>
          <w:lang w:val="da-DK"/>
        </w:rPr>
      </w:pPr>
    </w:p>
    <w:p w14:paraId="2EF4EDA1" w14:textId="67CC4C69" w:rsidR="007452F2" w:rsidRPr="00EA367D" w:rsidRDefault="007452F2" w:rsidP="00B408B8">
      <w:pPr>
        <w:rPr>
          <w:lang w:val="da-DK"/>
        </w:rPr>
      </w:pPr>
      <w:r w:rsidRPr="007452F2">
        <w:rPr>
          <w:rFonts w:eastAsia="Times New Roman"/>
          <w:color w:val="auto"/>
          <w:lang w:val="da-DK" w:eastAsia="da-DK"/>
        </w:rPr>
        <w:t xml:space="preserve">Du har oplyst, at </w:t>
      </w:r>
      <w:r w:rsidRPr="007452F2">
        <w:rPr>
          <w:rFonts w:eastAsia="Times New Roman"/>
          <w:color w:val="404040"/>
          <w:shd w:val="clear" w:color="auto" w:fill="00FF00"/>
          <w:lang w:val="da-DK" w:eastAsia="da-DK"/>
        </w:rPr>
        <w:t>Skriv hvilke oplysninger vi har fået fra borger</w:t>
      </w:r>
      <w:r w:rsidRPr="007452F2">
        <w:rPr>
          <w:rFonts w:eastAsia="Times New Roman"/>
          <w:color w:val="auto"/>
          <w:lang w:val="da-DK" w:eastAsia="da-DK"/>
        </w:rPr>
        <w:t>.</w:t>
      </w:r>
    </w:p>
    <w:p w14:paraId="054CFD4D" w14:textId="2823DF81" w:rsidR="007452F2" w:rsidRPr="00EA367D" w:rsidRDefault="007452F2" w:rsidP="00B408B8">
      <w:pPr>
        <w:rPr>
          <w:lang w:val="da-DK"/>
        </w:rPr>
      </w:pPr>
    </w:p>
    <w:p w14:paraId="759E3535" w14:textId="1A4C1CAA" w:rsidR="007452F2" w:rsidRPr="00F17E41" w:rsidRDefault="007452F2" w:rsidP="00B408B8">
      <w:pPr>
        <w:rPr>
          <w:lang w:val="da-DK"/>
        </w:rPr>
      </w:pPr>
      <w:r w:rsidRPr="007452F2">
        <w:rPr>
          <w:rFonts w:eastAsia="Times New Roman"/>
          <w:color w:val="auto"/>
          <w:shd w:val="clear" w:color="auto" w:fill="00FF00"/>
          <w:lang w:val="da-DK" w:eastAsia="da-DK"/>
        </w:rPr>
        <w:t>Skriv hvorfor vi ikke har ændret i den tidligere afgørelse</w:t>
      </w:r>
    </w:p>
    <w:p w14:paraId="516C21F9" w14:textId="03421C80" w:rsidR="007452F2" w:rsidRPr="00F17E41" w:rsidRDefault="007452F2" w:rsidP="00B408B8">
      <w:pPr>
        <w:rPr>
          <w:lang w:val="da-DK"/>
        </w:rPr>
      </w:pPr>
    </w:p>
    <w:p w14:paraId="3C6020B4" w14:textId="5C8FB173" w:rsidR="007452F2" w:rsidRPr="00F17E41" w:rsidRDefault="007452F2" w:rsidP="008B2ACC">
      <w:pPr>
        <w:rPr>
          <w:lang w:val="da-DK"/>
        </w:rPr>
      </w:pPr>
      <w:r w:rsidRPr="007452F2">
        <w:rPr>
          <w:rFonts w:eastAsia="Times New Roman"/>
          <w:lang w:val="da-DK" w:eastAsia="da-DK"/>
        </w:rPr>
        <w:t xml:space="preserve">Når formuen er højere end formuegrænsen, har man ikke ret til ældrecheck. Formuegrænsen var </w:t>
      </w:r>
      <w:commentRangeStart w:id="13"/>
      <w:commentRangeStart w:id="14"/>
      <w:r w:rsidR="000A3542" w:rsidRPr="00CE25BB">
        <w:rPr>
          <w:rFonts w:eastAsia="Times New Roman"/>
          <w:highlight w:val="yellow"/>
          <w:lang w:val="da-DK" w:eastAsia="da-DK"/>
        </w:rPr>
        <w:t>Formuegrænse</w:t>
      </w:r>
      <w:commentRangeEnd w:id="13"/>
      <w:r w:rsidR="00CE25BB">
        <w:rPr>
          <w:rStyle w:val="Kommentarhenvisning"/>
        </w:rPr>
        <w:commentReference w:id="13"/>
      </w:r>
      <w:commentRangeEnd w:id="14"/>
      <w:r w:rsidR="005A5F12">
        <w:rPr>
          <w:rStyle w:val="Kommentarhenvisning"/>
        </w:rPr>
        <w:commentReference w:id="14"/>
      </w:r>
      <w:r w:rsidR="0078532A">
        <w:rPr>
          <w:rFonts w:eastAsia="Times New Roman"/>
          <w:lang w:val="da-DK" w:eastAsia="da-DK"/>
        </w:rPr>
        <w:t xml:space="preserve"> kr.</w:t>
      </w:r>
      <w:r w:rsidRPr="007452F2">
        <w:rPr>
          <w:rFonts w:eastAsia="Times New Roman"/>
          <w:lang w:val="da-DK" w:eastAsia="da-DK"/>
        </w:rPr>
        <w:t xml:space="preserve"> i </w:t>
      </w:r>
      <w:commentRangeStart w:id="15"/>
      <w:commentRangeStart w:id="16"/>
      <w:r w:rsidR="000A3542" w:rsidRPr="005D5A74">
        <w:rPr>
          <w:rFonts w:eastAsia="Times New Roman"/>
          <w:highlight w:val="yellow"/>
          <w:lang w:val="da-DK" w:eastAsia="da-DK"/>
        </w:rPr>
        <w:t>Årstal indeværende år</w:t>
      </w:r>
      <w:commentRangeEnd w:id="15"/>
      <w:r w:rsidR="00F43F70">
        <w:rPr>
          <w:rStyle w:val="Kommentarhenvisning"/>
        </w:rPr>
        <w:commentReference w:id="15"/>
      </w:r>
      <w:commentRangeEnd w:id="16"/>
      <w:r w:rsidR="005A5F12">
        <w:rPr>
          <w:rStyle w:val="Kommentarhenvisning"/>
        </w:rPr>
        <w:commentReference w:id="16"/>
      </w:r>
      <w:r w:rsidRPr="007452F2">
        <w:rPr>
          <w:rFonts w:eastAsia="Times New Roman"/>
          <w:lang w:val="da-DK" w:eastAsia="da-DK"/>
        </w:rPr>
        <w:t>. Opgørelsen af din formue viser, at din</w:t>
      </w:r>
      <w:r w:rsidR="00C16620">
        <w:rPr>
          <w:rFonts w:eastAsia="Times New Roman"/>
          <w:lang w:val="da-DK" w:eastAsia="da-DK"/>
        </w:rPr>
        <w:t xml:space="preserve"> </w:t>
      </w:r>
      <w:r w:rsidR="00E119B9" w:rsidRPr="00946D7E">
        <w:rPr>
          <w:rStyle w:val="normaltextrun"/>
          <w:color w:val="FF0000"/>
          <w:lang w:val="da-DK"/>
        </w:rPr>
        <w:t>Else til if betingelse Borger enlig ved ældrecheck berettigelse</w:t>
      </w:r>
      <w:r w:rsidR="00E119B9" w:rsidRPr="00C16620">
        <w:rPr>
          <w:rFonts w:eastAsia="Times New Roman"/>
          <w:color w:val="FF0000"/>
          <w:lang w:val="da-DK" w:eastAsia="da-DK"/>
        </w:rPr>
        <w:t xml:space="preserve"> </w:t>
      </w:r>
      <w:r w:rsidR="00C16620">
        <w:rPr>
          <w:rFonts w:eastAsia="Times New Roman"/>
          <w:lang w:val="da-DK" w:eastAsia="da-DK"/>
        </w:rPr>
        <w:t>”</w:t>
      </w:r>
      <w:r w:rsidRPr="007452F2">
        <w:rPr>
          <w:rFonts w:eastAsia="Times New Roman"/>
          <w:lang w:val="da-DK" w:eastAsia="da-DK"/>
        </w:rPr>
        <w:t xml:space="preserve">og din </w:t>
      </w:r>
      <w:r w:rsidRPr="00CB1361">
        <w:rPr>
          <w:rFonts w:eastAsia="Times New Roman"/>
          <w:highlight w:val="yellow"/>
          <w:lang w:val="da-DK" w:eastAsia="da-DK"/>
        </w:rPr>
        <w:t>ægtefælle/samlever</w:t>
      </w:r>
      <w:r w:rsidRPr="007452F2">
        <w:rPr>
          <w:rFonts w:eastAsia="Times New Roman"/>
          <w:lang w:val="da-DK" w:eastAsia="da-DK"/>
        </w:rPr>
        <w:t>s</w:t>
      </w:r>
      <w:r w:rsidR="00C16620">
        <w:rPr>
          <w:rFonts w:eastAsia="Times New Roman"/>
          <w:lang w:val="da-DK" w:eastAsia="da-DK"/>
        </w:rPr>
        <w:t>”</w:t>
      </w:r>
      <w:r w:rsidRPr="007452F2">
        <w:rPr>
          <w:rFonts w:eastAsia="Times New Roman"/>
          <w:lang w:val="da-DK" w:eastAsia="da-DK"/>
        </w:rPr>
        <w:t xml:space="preserve"> likvide formue udgjorde </w:t>
      </w:r>
      <w:r w:rsidR="00C0721A" w:rsidRPr="00392CD7">
        <w:rPr>
          <w:rFonts w:eastAsia="Times New Roman"/>
          <w:color w:val="auto"/>
          <w:highlight w:val="yellow"/>
          <w:lang w:val="da-DK" w:eastAsia="da-DK"/>
        </w:rPr>
        <w:t>Faktisk formue samlet pensionist og samlever</w:t>
      </w:r>
      <w:r w:rsidRPr="007452F2">
        <w:rPr>
          <w:rFonts w:eastAsia="Times New Roman"/>
          <w:lang w:val="da-DK" w:eastAsia="da-DK"/>
        </w:rPr>
        <w:t xml:space="preserve">. Du havde derfor ikke ret til ældrecheck </w:t>
      </w:r>
      <w:r w:rsidR="00CB1361">
        <w:rPr>
          <w:rFonts w:eastAsia="Times New Roman"/>
          <w:lang w:val="da-DK" w:eastAsia="da-DK"/>
        </w:rPr>
        <w:t xml:space="preserve">for </w:t>
      </w:r>
      <w:commentRangeStart w:id="17"/>
      <w:commentRangeStart w:id="18"/>
      <w:r w:rsidR="000A3542" w:rsidRPr="005D5A74">
        <w:rPr>
          <w:rFonts w:eastAsia="Times New Roman"/>
          <w:highlight w:val="yellow"/>
          <w:lang w:val="da-DK" w:eastAsia="da-DK"/>
        </w:rPr>
        <w:t>årstal indeværende år</w:t>
      </w:r>
      <w:commentRangeEnd w:id="17"/>
      <w:r w:rsidR="00F43F70">
        <w:rPr>
          <w:rStyle w:val="Kommentarhenvisning"/>
        </w:rPr>
        <w:commentReference w:id="17"/>
      </w:r>
      <w:commentRangeEnd w:id="18"/>
      <w:r w:rsidR="005A5F12">
        <w:rPr>
          <w:rStyle w:val="Kommentarhenvisning"/>
        </w:rPr>
        <w:commentReference w:id="18"/>
      </w:r>
      <w:r w:rsidRPr="007452F2">
        <w:rPr>
          <w:rFonts w:eastAsia="Times New Roman"/>
          <w:lang w:val="da-DK" w:eastAsia="da-DK"/>
        </w:rPr>
        <w:t>.</w:t>
      </w:r>
    </w:p>
    <w:p w14:paraId="4ED36BA9" w14:textId="5F4C41BC" w:rsidR="007452F2" w:rsidRPr="00F17E41" w:rsidRDefault="007452F2" w:rsidP="008B2ACC">
      <w:pPr>
        <w:rPr>
          <w:lang w:val="da-DK"/>
        </w:rPr>
      </w:pPr>
    </w:p>
    <w:p w14:paraId="1FD61D2B" w14:textId="2FE12E8F" w:rsidR="007452F2" w:rsidRPr="00F17E41" w:rsidRDefault="007452F2" w:rsidP="008B2ACC">
      <w:pPr>
        <w:rPr>
          <w:lang w:val="da-DK"/>
        </w:rPr>
      </w:pPr>
      <w:r w:rsidRPr="007452F2">
        <w:rPr>
          <w:rFonts w:eastAsia="Times New Roman"/>
          <w:lang w:val="da-DK" w:eastAsia="da-DK"/>
        </w:rPr>
        <w:t>Når man får ældrecheck udbetalt, skal man betale beløbet tilbage, hvis man ved eller bør vide, at man ikke har ret til pengene, når man modtager dem. Vi har vurderet, at du ikke havde grund til at tro, at du kunne få ældrecheck udbetalt, og kræver derfor beløbet tilbage</w:t>
      </w:r>
    </w:p>
    <w:p w14:paraId="7429CE3D" w14:textId="3DE2D6BE" w:rsidR="007452F2" w:rsidRPr="00F17E41" w:rsidRDefault="007452F2" w:rsidP="008B2ACC">
      <w:pPr>
        <w:rPr>
          <w:lang w:val="da-DK"/>
        </w:rPr>
      </w:pPr>
      <w:r w:rsidRPr="007452F2">
        <w:rPr>
          <w:rFonts w:eastAsia="Times New Roman"/>
          <w:lang w:val="da-DK" w:eastAsia="da-DK"/>
        </w:rPr>
        <w:br/>
        <w:t xml:space="preserve">Vi lægger ved vores vurdering vægt på, at det fremgik i afgørelsen om ældrecheck, at du var berettiget til ældrecheck, fordi din formue pr. 1. januar </w:t>
      </w:r>
      <w:commentRangeStart w:id="19"/>
      <w:commentRangeStart w:id="20"/>
      <w:r w:rsidR="000A3542" w:rsidRPr="00F43F70">
        <w:rPr>
          <w:rFonts w:eastAsia="Times New Roman"/>
          <w:highlight w:val="yellow"/>
          <w:lang w:val="da-DK" w:eastAsia="da-DK"/>
        </w:rPr>
        <w:t>Årstal indeværende år</w:t>
      </w:r>
      <w:commentRangeEnd w:id="19"/>
      <w:r w:rsidR="00F43F70">
        <w:rPr>
          <w:rStyle w:val="Kommentarhenvisning"/>
        </w:rPr>
        <w:commentReference w:id="19"/>
      </w:r>
      <w:commentRangeEnd w:id="20"/>
      <w:r w:rsidR="005A5F12">
        <w:rPr>
          <w:rStyle w:val="Kommentarhenvisning"/>
        </w:rPr>
        <w:commentReference w:id="20"/>
      </w:r>
      <w:r w:rsidRPr="007452F2">
        <w:rPr>
          <w:rFonts w:eastAsia="Times New Roman"/>
          <w:lang w:val="da-DK" w:eastAsia="da-DK"/>
        </w:rPr>
        <w:t xml:space="preserve"> var under formuegrænsen på </w:t>
      </w:r>
      <w:commentRangeStart w:id="21"/>
      <w:commentRangeStart w:id="22"/>
      <w:r w:rsidR="000A3542">
        <w:rPr>
          <w:rFonts w:eastAsia="Times New Roman"/>
          <w:lang w:val="da-DK" w:eastAsia="da-DK"/>
        </w:rPr>
        <w:t>Formuegrænse</w:t>
      </w:r>
      <w:commentRangeEnd w:id="21"/>
      <w:r w:rsidR="00F43F70">
        <w:rPr>
          <w:rStyle w:val="Kommentarhenvisning"/>
        </w:rPr>
        <w:commentReference w:id="21"/>
      </w:r>
      <w:commentRangeEnd w:id="22"/>
      <w:r w:rsidR="005A5F12">
        <w:rPr>
          <w:rStyle w:val="Kommentarhenvisning"/>
        </w:rPr>
        <w:commentReference w:id="22"/>
      </w:r>
      <w:r w:rsidRPr="007452F2">
        <w:rPr>
          <w:rFonts w:eastAsia="Times New Roman"/>
          <w:lang w:val="da-DK" w:eastAsia="da-DK"/>
        </w:rPr>
        <w:t xml:space="preserve"> kr.</w:t>
      </w:r>
    </w:p>
    <w:p w14:paraId="02D9EF47" w14:textId="4C201A1E" w:rsidR="007452F2" w:rsidRPr="00F17E41" w:rsidRDefault="007452F2" w:rsidP="008B2ACC">
      <w:pPr>
        <w:rPr>
          <w:lang w:val="da-DK"/>
        </w:rPr>
      </w:pPr>
    </w:p>
    <w:p w14:paraId="7DBD26AB" w14:textId="3F561B43" w:rsidR="007452F2" w:rsidRDefault="007452F2" w:rsidP="007452F2">
      <w:pPr>
        <w:autoSpaceDE/>
        <w:autoSpaceDN/>
        <w:adjustRightInd/>
        <w:spacing w:line="240" w:lineRule="auto"/>
        <w:textAlignment w:val="baseline"/>
        <w:rPr>
          <w:rFonts w:eastAsia="Times New Roman"/>
          <w:lang w:val="da-DK" w:eastAsia="da-DK"/>
        </w:rPr>
      </w:pPr>
      <w:r w:rsidRPr="007452F2">
        <w:rPr>
          <w:rFonts w:eastAsia="Times New Roman"/>
          <w:lang w:val="da-DK" w:eastAsia="da-DK"/>
        </w:rPr>
        <w:t xml:space="preserve">Vi lægger desuden vægt på, at det også af afgørelsen om ældrecheck fremgik, at vi ved opgørelsen af din likvide formue havde hentet </w:t>
      </w:r>
      <w:r w:rsidR="00E119B9">
        <w:rPr>
          <w:rFonts w:eastAsia="Times New Roman"/>
          <w:lang w:val="da-DK" w:eastAsia="da-DK"/>
        </w:rPr>
        <w:t>I</w:t>
      </w:r>
      <w:r w:rsidR="00E119B9" w:rsidRPr="00946D7E">
        <w:rPr>
          <w:rStyle w:val="normaltextrun"/>
          <w:color w:val="FF0000"/>
          <w:lang w:val="da-DK"/>
        </w:rPr>
        <w:t>f betingelse Borger enlig ved ældrecheck berettigelse</w:t>
      </w:r>
      <w:r w:rsidR="00E119B9">
        <w:rPr>
          <w:rFonts w:eastAsia="Times New Roman"/>
          <w:color w:val="FF0000"/>
          <w:lang w:val="da-DK" w:eastAsia="da-DK"/>
        </w:rPr>
        <w:t xml:space="preserve"> </w:t>
      </w:r>
      <w:r w:rsidR="00C3543C">
        <w:rPr>
          <w:rFonts w:eastAsia="Times New Roman"/>
          <w:lang w:val="da-DK" w:eastAsia="da-DK"/>
        </w:rPr>
        <w:t>”dine”</w:t>
      </w:r>
      <w:r w:rsidR="00C3543C" w:rsidRPr="00C3543C">
        <w:rPr>
          <w:rFonts w:eastAsia="Times New Roman"/>
          <w:color w:val="FF0000"/>
          <w:lang w:val="da-DK" w:eastAsia="da-DK"/>
        </w:rPr>
        <w:t xml:space="preserve"> Else</w:t>
      </w:r>
      <w:r w:rsidR="00C3543C">
        <w:rPr>
          <w:rFonts w:eastAsia="Times New Roman"/>
          <w:color w:val="FF0000"/>
          <w:lang w:val="da-DK" w:eastAsia="da-DK"/>
        </w:rPr>
        <w:t xml:space="preserve"> </w:t>
      </w:r>
      <w:r w:rsidR="0060017E">
        <w:rPr>
          <w:rFonts w:eastAsia="Times New Roman"/>
          <w:lang w:val="da-DK" w:eastAsia="da-DK"/>
        </w:rPr>
        <w:t>”</w:t>
      </w:r>
      <w:r w:rsidR="00F17E41">
        <w:rPr>
          <w:rFonts w:eastAsia="Times New Roman"/>
          <w:lang w:val="da-DK" w:eastAsia="da-DK"/>
        </w:rPr>
        <w:t xml:space="preserve">din </w:t>
      </w:r>
      <w:r w:rsidRPr="007452F2">
        <w:rPr>
          <w:rFonts w:eastAsia="Times New Roman"/>
          <w:lang w:val="da-DK" w:eastAsia="da-DK"/>
        </w:rPr>
        <w:t xml:space="preserve">og din </w:t>
      </w:r>
      <w:r w:rsidRPr="0060017E">
        <w:rPr>
          <w:rFonts w:eastAsia="Times New Roman"/>
          <w:highlight w:val="yellow"/>
          <w:lang w:val="da-DK" w:eastAsia="da-DK"/>
        </w:rPr>
        <w:t>samlever/ægtefælle</w:t>
      </w:r>
      <w:r w:rsidRPr="007452F2">
        <w:rPr>
          <w:rFonts w:eastAsia="Times New Roman"/>
          <w:lang w:val="da-DK" w:eastAsia="da-DK"/>
        </w:rPr>
        <w:t>s</w:t>
      </w:r>
      <w:r w:rsidR="0060017E">
        <w:rPr>
          <w:rFonts w:eastAsia="Times New Roman"/>
          <w:lang w:val="da-DK" w:eastAsia="da-DK"/>
        </w:rPr>
        <w:t>”</w:t>
      </w:r>
      <w:r w:rsidR="00C3543C">
        <w:rPr>
          <w:rFonts w:eastAsia="Times New Roman"/>
          <w:lang w:val="da-DK" w:eastAsia="da-DK"/>
        </w:rPr>
        <w:t xml:space="preserve"> </w:t>
      </w:r>
      <w:r w:rsidRPr="007452F2">
        <w:rPr>
          <w:rFonts w:eastAsia="Times New Roman"/>
          <w:lang w:val="da-DK" w:eastAsia="da-DK"/>
        </w:rPr>
        <w:t xml:space="preserve">formueoplysninger fra seneste årsopgørelse fra Skattestyrelsen eller </w:t>
      </w:r>
      <w:r w:rsidR="00E119B9">
        <w:rPr>
          <w:rFonts w:eastAsia="Times New Roman"/>
          <w:lang w:val="da-DK" w:eastAsia="da-DK"/>
        </w:rPr>
        <w:t>I</w:t>
      </w:r>
      <w:r w:rsidR="00E119B9" w:rsidRPr="00946D7E">
        <w:rPr>
          <w:rStyle w:val="normaltextrun"/>
          <w:color w:val="FF0000"/>
          <w:lang w:val="da-DK"/>
        </w:rPr>
        <w:t>f betingelse Borger enlig ved ældrecheck berettigelse</w:t>
      </w:r>
      <w:r w:rsidR="0029531D">
        <w:rPr>
          <w:rFonts w:eastAsia="Times New Roman"/>
          <w:lang w:val="da-DK" w:eastAsia="da-DK"/>
        </w:rPr>
        <w:t>”</w:t>
      </w:r>
      <w:r w:rsidRPr="007452F2">
        <w:rPr>
          <w:rFonts w:eastAsia="Times New Roman"/>
          <w:lang w:val="da-DK" w:eastAsia="da-DK"/>
        </w:rPr>
        <w:t>din</w:t>
      </w:r>
      <w:r w:rsidR="00C9550A">
        <w:rPr>
          <w:rFonts w:eastAsia="Times New Roman"/>
          <w:lang w:val="da-DK" w:eastAsia="da-DK"/>
        </w:rPr>
        <w:t>e</w:t>
      </w:r>
      <w:r w:rsidR="0029531D">
        <w:rPr>
          <w:rFonts w:eastAsia="Times New Roman"/>
          <w:lang w:val="da-DK" w:eastAsia="da-DK"/>
        </w:rPr>
        <w:t>”</w:t>
      </w:r>
      <w:r w:rsidR="00C9550A">
        <w:rPr>
          <w:rFonts w:eastAsia="Times New Roman"/>
          <w:lang w:val="da-DK" w:eastAsia="da-DK"/>
        </w:rPr>
        <w:t xml:space="preserve"> </w:t>
      </w:r>
      <w:r w:rsidR="00C9550A" w:rsidRPr="00C9550A">
        <w:rPr>
          <w:rFonts w:eastAsia="Times New Roman"/>
          <w:color w:val="FF0000"/>
          <w:lang w:val="da-DK" w:eastAsia="da-DK"/>
        </w:rPr>
        <w:t>Else</w:t>
      </w:r>
      <w:r w:rsidR="00C9550A">
        <w:rPr>
          <w:rFonts w:eastAsia="Times New Roman"/>
          <w:lang w:val="da-DK" w:eastAsia="da-DK"/>
        </w:rPr>
        <w:t xml:space="preserve"> ”</w:t>
      </w:r>
      <w:r w:rsidRPr="007452F2">
        <w:rPr>
          <w:rFonts w:eastAsia="Times New Roman"/>
          <w:lang w:val="da-DK" w:eastAsia="da-DK"/>
        </w:rPr>
        <w:t>din</w:t>
      </w:r>
      <w:r w:rsidR="00C9550A">
        <w:rPr>
          <w:rFonts w:eastAsia="Times New Roman"/>
          <w:lang w:val="da-DK" w:eastAsia="da-DK"/>
        </w:rPr>
        <w:t xml:space="preserve"> </w:t>
      </w:r>
      <w:r w:rsidRPr="007452F2">
        <w:rPr>
          <w:rFonts w:eastAsia="Times New Roman"/>
          <w:lang w:val="da-DK" w:eastAsia="da-DK"/>
        </w:rPr>
        <w:t xml:space="preserve">og din </w:t>
      </w:r>
      <w:r w:rsidRPr="00C9550A">
        <w:rPr>
          <w:rFonts w:eastAsia="Times New Roman"/>
          <w:highlight w:val="yellow"/>
          <w:lang w:val="da-DK" w:eastAsia="da-DK"/>
        </w:rPr>
        <w:t>samlevers/ægtefælle</w:t>
      </w:r>
      <w:r w:rsidRPr="007452F2">
        <w:rPr>
          <w:rFonts w:eastAsia="Times New Roman"/>
          <w:lang w:val="da-DK" w:eastAsia="da-DK"/>
        </w:rPr>
        <w:t>s</w:t>
      </w:r>
      <w:r w:rsidR="0029531D">
        <w:rPr>
          <w:rFonts w:eastAsia="Times New Roman"/>
          <w:lang w:val="da-DK" w:eastAsia="da-DK"/>
        </w:rPr>
        <w:t>”</w:t>
      </w:r>
      <w:r w:rsidRPr="007452F2">
        <w:rPr>
          <w:rFonts w:eastAsia="Times New Roman"/>
          <w:lang w:val="da-DK" w:eastAsia="da-DK"/>
        </w:rPr>
        <w:t xml:space="preserve"> egne oplysninger. Den samlede likvide formue udgjorde </w:t>
      </w:r>
      <w:r w:rsidR="00C0721A" w:rsidRPr="006B76C0">
        <w:rPr>
          <w:rFonts w:eastAsia="Times New Roman"/>
          <w:color w:val="auto"/>
          <w:highlight w:val="yellow"/>
          <w:lang w:val="da-DK" w:eastAsia="da-DK"/>
        </w:rPr>
        <w:t>Bevillingsformue samlet pensionist og samlever</w:t>
      </w:r>
      <w:r w:rsidRPr="007452F2">
        <w:rPr>
          <w:rFonts w:eastAsia="Times New Roman"/>
          <w:lang w:val="da-DK" w:eastAsia="da-DK"/>
        </w:rPr>
        <w:t>.</w:t>
      </w:r>
    </w:p>
    <w:p w14:paraId="236D6E03" w14:textId="77777777" w:rsidR="00B408B8" w:rsidRPr="00F17E41" w:rsidRDefault="00B408B8" w:rsidP="00B408B8">
      <w:pPr>
        <w:rPr>
          <w:lang w:val="da-DK"/>
        </w:rPr>
      </w:pPr>
    </w:p>
    <w:p w14:paraId="5C8170F2" w14:textId="425512F6" w:rsidR="007452F2" w:rsidRPr="00F17E41" w:rsidRDefault="007452F2" w:rsidP="00B408B8">
      <w:pPr>
        <w:rPr>
          <w:lang w:val="da-DK"/>
        </w:rPr>
      </w:pPr>
      <w:r w:rsidRPr="007452F2">
        <w:rPr>
          <w:rFonts w:eastAsia="Times New Roman"/>
          <w:lang w:val="da-DK" w:eastAsia="da-DK"/>
        </w:rPr>
        <w:lastRenderedPageBreak/>
        <w:t xml:space="preserve">Vi oplyste dig om, at du skulle give os besked, hvis din formue pr. 1. januar </w:t>
      </w:r>
      <w:commentRangeStart w:id="23"/>
      <w:commentRangeStart w:id="24"/>
      <w:r w:rsidR="000A3542" w:rsidRPr="00F43F70">
        <w:rPr>
          <w:rFonts w:eastAsia="Times New Roman"/>
          <w:highlight w:val="yellow"/>
          <w:lang w:val="da-DK" w:eastAsia="da-DK"/>
        </w:rPr>
        <w:t>Årstal indeværende år</w:t>
      </w:r>
      <w:r w:rsidRPr="007452F2">
        <w:rPr>
          <w:rFonts w:eastAsia="Times New Roman"/>
          <w:lang w:val="da-DK" w:eastAsia="da-DK"/>
        </w:rPr>
        <w:t xml:space="preserve"> </w:t>
      </w:r>
      <w:commentRangeEnd w:id="23"/>
      <w:r w:rsidR="00F43F70">
        <w:rPr>
          <w:rStyle w:val="Kommentarhenvisning"/>
        </w:rPr>
        <w:commentReference w:id="23"/>
      </w:r>
      <w:commentRangeEnd w:id="24"/>
      <w:r w:rsidR="005A5F12">
        <w:rPr>
          <w:rStyle w:val="Kommentarhenvisning"/>
        </w:rPr>
        <w:commentReference w:id="24"/>
      </w:r>
      <w:r w:rsidRPr="007452F2">
        <w:rPr>
          <w:rFonts w:eastAsia="Times New Roman"/>
          <w:lang w:val="da-DK" w:eastAsia="da-DK"/>
        </w:rPr>
        <w:t>oversteg formuegrænsen. Du har ikke givet os besked herom.</w:t>
      </w:r>
    </w:p>
    <w:p w14:paraId="6CD6EA60" w14:textId="14A81F0F" w:rsidR="007452F2" w:rsidRPr="00F17E41" w:rsidRDefault="007452F2" w:rsidP="00B408B8">
      <w:pPr>
        <w:rPr>
          <w:lang w:val="da-DK"/>
        </w:rPr>
      </w:pPr>
    </w:p>
    <w:p w14:paraId="0BEA4563" w14:textId="54C53C56" w:rsidR="007452F2" w:rsidRPr="00F17E41" w:rsidRDefault="007452F2" w:rsidP="00B408B8">
      <w:pPr>
        <w:rPr>
          <w:lang w:val="da-DK"/>
        </w:rPr>
      </w:pPr>
      <w:r w:rsidRPr="007452F2">
        <w:rPr>
          <w:rFonts w:eastAsia="Times New Roman"/>
          <w:lang w:val="da-DK" w:eastAsia="da-DK"/>
        </w:rPr>
        <w:t xml:space="preserve">Det er derfor vores samlede vurdering, at du vidste eller burde vide, da du fik udbetalt ældrecheck for </w:t>
      </w:r>
      <w:commentRangeStart w:id="25"/>
      <w:commentRangeStart w:id="26"/>
      <w:r w:rsidR="000A3542" w:rsidRPr="00F43F70">
        <w:rPr>
          <w:rFonts w:eastAsia="Times New Roman"/>
          <w:highlight w:val="yellow"/>
          <w:lang w:val="da-DK" w:eastAsia="da-DK"/>
        </w:rPr>
        <w:t>Årstal indeværende år</w:t>
      </w:r>
      <w:commentRangeEnd w:id="25"/>
      <w:r w:rsidR="00F43F70">
        <w:rPr>
          <w:rStyle w:val="Kommentarhenvisning"/>
        </w:rPr>
        <w:commentReference w:id="25"/>
      </w:r>
      <w:commentRangeEnd w:id="26"/>
      <w:r w:rsidR="005A5F12">
        <w:rPr>
          <w:rStyle w:val="Kommentarhenvisning"/>
        </w:rPr>
        <w:commentReference w:id="26"/>
      </w:r>
      <w:r w:rsidRPr="007452F2">
        <w:rPr>
          <w:rFonts w:eastAsia="Times New Roman"/>
          <w:lang w:val="da-DK" w:eastAsia="da-DK"/>
        </w:rPr>
        <w:t>, at den likvide formue var højere end formuegrænsen.</w:t>
      </w:r>
    </w:p>
    <w:p w14:paraId="7D1C4F38" w14:textId="21BADC43" w:rsidR="007452F2" w:rsidRPr="00F17E41" w:rsidRDefault="007452F2" w:rsidP="00B408B8">
      <w:pPr>
        <w:rPr>
          <w:lang w:val="da-DK"/>
        </w:rPr>
      </w:pPr>
    </w:p>
    <w:p w14:paraId="17F8E72F" w14:textId="77777777" w:rsidR="00B407ED" w:rsidRDefault="00B407ED" w:rsidP="00B408B8">
      <w:pPr>
        <w:rPr>
          <w:rFonts w:eastAsia="Times New Roman"/>
          <w:b/>
          <w:bCs/>
          <w:color w:val="auto"/>
          <w:sz w:val="22"/>
          <w:szCs w:val="22"/>
          <w:lang w:val="da-DK" w:eastAsia="da-DK"/>
        </w:rPr>
      </w:pPr>
    </w:p>
    <w:p w14:paraId="150B9901" w14:textId="77777777" w:rsidR="00816CFF" w:rsidRDefault="00816CFF" w:rsidP="00B408B8">
      <w:pPr>
        <w:rPr>
          <w:rFonts w:eastAsia="Times New Roman"/>
          <w:b/>
          <w:bCs/>
          <w:color w:val="auto"/>
          <w:sz w:val="22"/>
          <w:szCs w:val="22"/>
          <w:lang w:val="da-DK" w:eastAsia="da-DK"/>
        </w:rPr>
      </w:pPr>
    </w:p>
    <w:p w14:paraId="421802F1" w14:textId="2DA88855" w:rsidR="007452F2" w:rsidRPr="00F17E41" w:rsidRDefault="007452F2" w:rsidP="00B408B8">
      <w:pPr>
        <w:rPr>
          <w:lang w:val="da-DK"/>
        </w:rPr>
      </w:pPr>
      <w:r w:rsidRPr="007452F2">
        <w:rPr>
          <w:rFonts w:eastAsia="Times New Roman"/>
          <w:b/>
          <w:bCs/>
          <w:color w:val="auto"/>
          <w:sz w:val="22"/>
          <w:szCs w:val="22"/>
          <w:lang w:val="da-DK" w:eastAsia="da-DK"/>
        </w:rPr>
        <w:t>Sådan har vi gjort den likvide formue op</w:t>
      </w:r>
      <w:r w:rsidRPr="007452F2">
        <w:rPr>
          <w:rFonts w:eastAsia="Times New Roman"/>
          <w:color w:val="auto"/>
          <w:sz w:val="22"/>
          <w:szCs w:val="22"/>
          <w:lang w:val="da-DK" w:eastAsia="da-DK"/>
        </w:rPr>
        <w:br/>
      </w:r>
      <w:r w:rsidRPr="007452F2">
        <w:rPr>
          <w:rFonts w:eastAsia="Times New Roman"/>
          <w:color w:val="auto"/>
          <w:lang w:val="da-DK" w:eastAsia="da-DK"/>
        </w:rPr>
        <w:t xml:space="preserve">Her kan du se, hvordan vi har gjort din </w:t>
      </w:r>
      <w:r w:rsidR="00984242" w:rsidRPr="00946D7E">
        <w:rPr>
          <w:rStyle w:val="normaltextrun"/>
          <w:color w:val="FF0000"/>
          <w:lang w:val="da-DK"/>
        </w:rPr>
        <w:t>Else til if betingelse Borger enlig ved ældrecheck berettigelse</w:t>
      </w:r>
      <w:r w:rsidR="00984242" w:rsidRPr="00C16620">
        <w:rPr>
          <w:rFonts w:eastAsia="Times New Roman"/>
          <w:color w:val="FF0000"/>
          <w:lang w:val="da-DK" w:eastAsia="da-DK"/>
        </w:rPr>
        <w:t xml:space="preserve"> </w:t>
      </w:r>
      <w:r w:rsidR="00477513" w:rsidRPr="007452F2">
        <w:rPr>
          <w:rFonts w:eastAsia="Times New Roman"/>
          <w:color w:val="auto"/>
          <w:lang w:val="da-DK" w:eastAsia="da-DK"/>
        </w:rPr>
        <w:t xml:space="preserve"> </w:t>
      </w:r>
      <w:r w:rsidR="00477513">
        <w:rPr>
          <w:rFonts w:eastAsia="Times New Roman"/>
          <w:color w:val="auto"/>
          <w:lang w:val="da-DK" w:eastAsia="da-DK"/>
        </w:rPr>
        <w:t>”</w:t>
      </w:r>
      <w:r w:rsidRPr="007452F2">
        <w:rPr>
          <w:rFonts w:eastAsia="Times New Roman"/>
          <w:color w:val="auto"/>
          <w:lang w:val="da-DK" w:eastAsia="da-DK"/>
        </w:rPr>
        <w:t xml:space="preserve">og din </w:t>
      </w:r>
      <w:r w:rsidRPr="00477513">
        <w:rPr>
          <w:rFonts w:eastAsia="Times New Roman"/>
          <w:color w:val="auto"/>
          <w:highlight w:val="yellow"/>
          <w:lang w:val="da-DK" w:eastAsia="da-DK"/>
        </w:rPr>
        <w:t>ægtefælle/samlever</w:t>
      </w:r>
      <w:r w:rsidRPr="007452F2">
        <w:rPr>
          <w:rFonts w:eastAsia="Times New Roman"/>
          <w:color w:val="auto"/>
          <w:lang w:val="da-DK" w:eastAsia="da-DK"/>
        </w:rPr>
        <w:t>s</w:t>
      </w:r>
      <w:r w:rsidR="00477513">
        <w:rPr>
          <w:rFonts w:eastAsia="Times New Roman"/>
          <w:color w:val="auto"/>
          <w:lang w:val="da-DK" w:eastAsia="da-DK"/>
        </w:rPr>
        <w:t>”</w:t>
      </w:r>
      <w:r w:rsidRPr="007452F2">
        <w:rPr>
          <w:rFonts w:eastAsia="Times New Roman"/>
          <w:color w:val="auto"/>
          <w:lang w:val="da-DK" w:eastAsia="da-DK"/>
        </w:rPr>
        <w:t xml:space="preserve"> likvide formue op. Vi har hentet oplysningerne fra årsopgørelsen fra Skattestyrelsen for</w:t>
      </w:r>
      <w:r w:rsidR="00477513">
        <w:rPr>
          <w:rFonts w:eastAsia="Times New Roman"/>
          <w:color w:val="auto"/>
          <w:lang w:val="da-DK" w:eastAsia="da-DK"/>
        </w:rPr>
        <w:t xml:space="preserve"> </w:t>
      </w:r>
      <w:commentRangeStart w:id="27"/>
      <w:commentRangeStart w:id="28"/>
      <w:r w:rsidR="00CD700E" w:rsidRPr="00F43F70">
        <w:rPr>
          <w:rFonts w:eastAsia="Times New Roman"/>
          <w:color w:val="auto"/>
          <w:highlight w:val="yellow"/>
          <w:lang w:val="da-DK" w:eastAsia="da-DK"/>
        </w:rPr>
        <w:t>Årstal forrige år</w:t>
      </w:r>
      <w:commentRangeEnd w:id="27"/>
      <w:r w:rsidR="00F43F70">
        <w:rPr>
          <w:rStyle w:val="Kommentarhenvisning"/>
        </w:rPr>
        <w:commentReference w:id="27"/>
      </w:r>
      <w:commentRangeEnd w:id="28"/>
      <w:r w:rsidR="005A5F12">
        <w:rPr>
          <w:rStyle w:val="Kommentarhenvisning"/>
        </w:rPr>
        <w:commentReference w:id="28"/>
      </w:r>
      <w:r w:rsidRPr="007452F2">
        <w:rPr>
          <w:rFonts w:eastAsia="Times New Roman"/>
          <w:color w:val="auto"/>
          <w:lang w:val="da-DK" w:eastAsia="da-DK"/>
        </w:rPr>
        <w:t xml:space="preserve">,og de oplysninger om din likvide formue, </w:t>
      </w:r>
      <w:r w:rsidR="00984242" w:rsidRPr="00F43F70">
        <w:rPr>
          <w:rFonts w:eastAsia="Times New Roman"/>
          <w:color w:val="FF0000"/>
          <w:lang w:val="da-DK" w:eastAsia="da-DK"/>
        </w:rPr>
        <w:t>I</w:t>
      </w:r>
      <w:r w:rsidR="00984242" w:rsidRPr="00946D7E">
        <w:rPr>
          <w:rStyle w:val="normaltextrun"/>
          <w:color w:val="FF0000"/>
          <w:lang w:val="da-DK"/>
        </w:rPr>
        <w:t>f betingelse Borger enlig ved ældrecheck berettigelse</w:t>
      </w:r>
      <w:r w:rsidR="00984242">
        <w:rPr>
          <w:rFonts w:eastAsia="Times New Roman"/>
          <w:color w:val="FF0000"/>
          <w:lang w:val="da-DK" w:eastAsia="da-DK"/>
        </w:rPr>
        <w:t xml:space="preserve"> </w:t>
      </w:r>
      <w:r w:rsidR="00477513">
        <w:rPr>
          <w:rFonts w:eastAsia="Times New Roman"/>
          <w:color w:val="FF0000"/>
          <w:lang w:val="da-DK" w:eastAsia="da-DK"/>
        </w:rPr>
        <w:t xml:space="preserve">If </w:t>
      </w:r>
      <w:r w:rsidR="00A03BD3">
        <w:rPr>
          <w:rFonts w:eastAsia="Times New Roman"/>
          <w:color w:val="FF0000"/>
          <w:lang w:val="da-DK" w:eastAsia="da-DK"/>
        </w:rPr>
        <w:t>Manuel b</w:t>
      </w:r>
      <w:r w:rsidR="00477513">
        <w:rPr>
          <w:rFonts w:eastAsia="Times New Roman"/>
          <w:color w:val="FF0000"/>
          <w:lang w:val="da-DK" w:eastAsia="da-DK"/>
        </w:rPr>
        <w:t xml:space="preserve">etingelse Borger beregnes som </w:t>
      </w:r>
      <w:r w:rsidR="00477513" w:rsidRPr="00C16620">
        <w:rPr>
          <w:rFonts w:eastAsia="Times New Roman"/>
          <w:color w:val="FF0000"/>
          <w:lang w:val="da-DK" w:eastAsia="da-DK"/>
        </w:rPr>
        <w:t>enlig</w:t>
      </w:r>
      <w:r w:rsidR="00477513" w:rsidRPr="007452F2">
        <w:rPr>
          <w:rFonts w:eastAsia="Times New Roman"/>
          <w:color w:val="auto"/>
          <w:lang w:val="da-DK" w:eastAsia="da-DK"/>
        </w:rPr>
        <w:t xml:space="preserve"> </w:t>
      </w:r>
      <w:r w:rsidR="00477513">
        <w:rPr>
          <w:rFonts w:eastAsia="Times New Roman"/>
          <w:color w:val="auto"/>
          <w:lang w:val="da-DK" w:eastAsia="da-DK"/>
        </w:rPr>
        <w:t>”</w:t>
      </w:r>
      <w:r w:rsidRPr="007452F2">
        <w:rPr>
          <w:rFonts w:eastAsia="Times New Roman"/>
          <w:color w:val="auto"/>
          <w:lang w:val="da-DK" w:eastAsia="da-DK"/>
        </w:rPr>
        <w:t>du</w:t>
      </w:r>
      <w:r w:rsidR="00477513">
        <w:rPr>
          <w:rFonts w:eastAsia="Times New Roman"/>
          <w:color w:val="auto"/>
          <w:lang w:val="da-DK" w:eastAsia="da-DK"/>
        </w:rPr>
        <w:t>”</w:t>
      </w:r>
      <w:r w:rsidR="00477513" w:rsidRPr="00477513">
        <w:rPr>
          <w:rFonts w:eastAsia="Times New Roman"/>
          <w:color w:val="FF0000"/>
          <w:lang w:val="da-DK" w:eastAsia="da-DK"/>
        </w:rPr>
        <w:t xml:space="preserve"> </w:t>
      </w:r>
      <w:r w:rsidR="00477513" w:rsidRPr="00C16620">
        <w:rPr>
          <w:rFonts w:eastAsia="Times New Roman"/>
          <w:color w:val="FF0000"/>
          <w:lang w:val="da-DK" w:eastAsia="da-DK"/>
        </w:rPr>
        <w:t>Else</w:t>
      </w:r>
      <w:r w:rsidR="00477513">
        <w:rPr>
          <w:rFonts w:eastAsia="Times New Roman"/>
          <w:color w:val="FF0000"/>
          <w:lang w:val="da-DK" w:eastAsia="da-DK"/>
        </w:rPr>
        <w:t xml:space="preserve"> </w:t>
      </w:r>
      <w:r w:rsidR="00477513" w:rsidRPr="00477513">
        <w:rPr>
          <w:rFonts w:eastAsia="Times New Roman"/>
          <w:color w:val="auto"/>
          <w:lang w:val="da-DK" w:eastAsia="da-DK"/>
        </w:rPr>
        <w:t>”I”</w:t>
      </w:r>
      <w:r w:rsidRPr="00477513">
        <w:rPr>
          <w:rFonts w:eastAsia="Times New Roman"/>
          <w:color w:val="auto"/>
          <w:lang w:val="da-DK" w:eastAsia="da-DK"/>
        </w:rPr>
        <w:t xml:space="preserve"> </w:t>
      </w:r>
      <w:r w:rsidRPr="007452F2">
        <w:rPr>
          <w:rFonts w:eastAsia="Times New Roman"/>
          <w:color w:val="auto"/>
          <w:lang w:val="da-DK" w:eastAsia="da-DK"/>
        </w:rPr>
        <w:t>selv har givet os.</w:t>
      </w:r>
    </w:p>
    <w:p w14:paraId="2E35AB19" w14:textId="18879EF4" w:rsidR="007452F2" w:rsidRPr="00F17E41" w:rsidRDefault="007452F2" w:rsidP="00B408B8">
      <w:pPr>
        <w:rPr>
          <w:lang w:val="da-DK"/>
        </w:rPr>
      </w:pPr>
    </w:p>
    <w:p w14:paraId="581892D9" w14:textId="77777777" w:rsidR="002A1C7E" w:rsidRPr="003952DA" w:rsidRDefault="002A1C7E" w:rsidP="002A1C7E">
      <w:pPr>
        <w:autoSpaceDE/>
        <w:autoSpaceDN/>
        <w:adjustRightInd/>
        <w:spacing w:line="240" w:lineRule="auto"/>
        <w:textAlignment w:val="baseline"/>
        <w:rPr>
          <w:rFonts w:ascii="Segoe UI" w:eastAsia="Times New Roman" w:hAnsi="Segoe UI" w:cs="Segoe UI"/>
          <w:i/>
          <w:iCs/>
          <w:color w:val="FF0000"/>
          <w:sz w:val="18"/>
          <w:szCs w:val="18"/>
          <w:lang w:val="da-DK" w:eastAsia="da-DK"/>
        </w:rPr>
      </w:pPr>
      <w:r w:rsidRPr="003952DA">
        <w:rPr>
          <w:rFonts w:eastAsia="Times New Roman"/>
          <w:i/>
          <w:iCs/>
          <w:color w:val="FF0000"/>
          <w:lang w:val="da-DK" w:eastAsia="da-DK"/>
        </w:rPr>
        <w:t>If Betingelse Formue oplyst af borger </w:t>
      </w:r>
    </w:p>
    <w:p w14:paraId="5BF1A5DD" w14:textId="6F5A5EB9" w:rsidR="007452F2" w:rsidRPr="00F17E41" w:rsidRDefault="002A1C7E" w:rsidP="002A1C7E">
      <w:pPr>
        <w:rPr>
          <w:lang w:val="da-DK"/>
        </w:rPr>
      </w:pPr>
      <w:r>
        <w:rPr>
          <w:rFonts w:eastAsia="Times New Roman"/>
          <w:color w:val="auto"/>
          <w:u w:val="single"/>
          <w:lang w:val="da-DK" w:eastAsia="da-DK"/>
        </w:rPr>
        <w:t>”</w:t>
      </w:r>
      <w:r w:rsidR="001E6275">
        <w:rPr>
          <w:rFonts w:eastAsia="Times New Roman"/>
          <w:color w:val="auto"/>
          <w:lang w:val="da-DK" w:eastAsia="da-DK"/>
        </w:rPr>
        <w:t>*</w:t>
      </w:r>
      <w:r w:rsidR="007452F2" w:rsidRPr="007452F2">
        <w:rPr>
          <w:rFonts w:eastAsia="Times New Roman"/>
          <w:color w:val="auto"/>
          <w:lang w:val="da-DK" w:eastAsia="da-DK"/>
        </w:rPr>
        <w:t xml:space="preserve">Beløbene er oplyst af dig </w:t>
      </w:r>
      <w:r w:rsidR="00984242" w:rsidRPr="00946D7E">
        <w:rPr>
          <w:rStyle w:val="normaltextrun"/>
          <w:color w:val="FF0000"/>
          <w:lang w:val="da-DK"/>
        </w:rPr>
        <w:t>Else til if betingelse Borger enlig ved ældrecheck berettigelse</w:t>
      </w:r>
      <w:r w:rsidR="00984242" w:rsidRPr="00C16620">
        <w:rPr>
          <w:rFonts w:eastAsia="Times New Roman"/>
          <w:color w:val="FF0000"/>
          <w:lang w:val="da-DK" w:eastAsia="da-DK"/>
        </w:rPr>
        <w:t xml:space="preserve"> </w:t>
      </w:r>
      <w:r w:rsidR="00477513" w:rsidRPr="007452F2">
        <w:rPr>
          <w:rFonts w:eastAsia="Times New Roman"/>
          <w:color w:val="auto"/>
          <w:lang w:val="da-DK" w:eastAsia="da-DK"/>
        </w:rPr>
        <w:t xml:space="preserve"> </w:t>
      </w:r>
      <w:r w:rsidR="00477513">
        <w:rPr>
          <w:rFonts w:eastAsia="Times New Roman"/>
          <w:color w:val="auto"/>
          <w:lang w:val="da-DK" w:eastAsia="da-DK"/>
        </w:rPr>
        <w:t>”</w:t>
      </w:r>
      <w:r w:rsidR="007452F2" w:rsidRPr="007452F2">
        <w:rPr>
          <w:rFonts w:eastAsia="Times New Roman"/>
          <w:color w:val="auto"/>
          <w:lang w:val="da-DK" w:eastAsia="da-DK"/>
        </w:rPr>
        <w:t xml:space="preserve">og/eller din </w:t>
      </w:r>
      <w:r w:rsidR="007452F2" w:rsidRPr="00A041CB">
        <w:rPr>
          <w:rFonts w:eastAsia="Times New Roman"/>
          <w:color w:val="auto"/>
          <w:highlight w:val="yellow"/>
          <w:lang w:val="da-DK" w:eastAsia="da-DK"/>
        </w:rPr>
        <w:t>ægtefælle</w:t>
      </w:r>
      <w:r w:rsidR="00477513" w:rsidRPr="00A041CB">
        <w:rPr>
          <w:rFonts w:eastAsia="Times New Roman"/>
          <w:color w:val="auto"/>
          <w:highlight w:val="yellow"/>
          <w:lang w:val="da-DK" w:eastAsia="da-DK"/>
        </w:rPr>
        <w:t>/samlever</w:t>
      </w:r>
      <w:r w:rsidR="00A041CB">
        <w:rPr>
          <w:rFonts w:eastAsia="Times New Roman"/>
          <w:color w:val="auto"/>
          <w:lang w:val="da-DK" w:eastAsia="da-DK"/>
        </w:rPr>
        <w:t>”</w:t>
      </w:r>
      <w:r w:rsidR="007452F2" w:rsidRPr="007452F2">
        <w:rPr>
          <w:rFonts w:eastAsia="Times New Roman"/>
          <w:color w:val="auto"/>
          <w:lang w:val="da-DK" w:eastAsia="da-DK"/>
        </w:rPr>
        <w:t>.</w:t>
      </w:r>
      <w:r>
        <w:rPr>
          <w:rFonts w:eastAsia="Times New Roman"/>
          <w:color w:val="auto"/>
          <w:lang w:val="da-DK" w:eastAsia="da-DK"/>
        </w:rPr>
        <w:t>”</w:t>
      </w:r>
    </w:p>
    <w:p w14:paraId="7FECAA89" w14:textId="7AC1E4F9" w:rsidR="00A041CB" w:rsidRDefault="00A041CB" w:rsidP="00B408B8">
      <w:pPr>
        <w:rPr>
          <w:lang w:val="da-DK"/>
        </w:rPr>
      </w:pPr>
    </w:p>
    <w:p w14:paraId="0E168438" w14:textId="77777777" w:rsidR="00984242" w:rsidRPr="00816CFF" w:rsidRDefault="00984242" w:rsidP="00984242">
      <w:pPr>
        <w:rPr>
          <w:rFonts w:eastAsia="Times New Roman"/>
          <w:b/>
          <w:bCs/>
          <w:color w:val="auto"/>
          <w:sz w:val="24"/>
          <w:szCs w:val="24"/>
          <w:lang w:val="da-DK" w:eastAsia="da-DK"/>
        </w:rPr>
      </w:pPr>
      <w:r w:rsidRPr="00816CFF">
        <w:rPr>
          <w:rFonts w:eastAsia="Times New Roman"/>
          <w:b/>
          <w:bCs/>
          <w:color w:val="auto"/>
          <w:sz w:val="24"/>
          <w:szCs w:val="24"/>
          <w:lang w:val="da-DK" w:eastAsia="da-DK"/>
        </w:rPr>
        <w:t>B17A – FOP Formue opgørelse – Ældrecheck besvigelseskontrol</w:t>
      </w:r>
    </w:p>
    <w:p w14:paraId="7B7A11D9" w14:textId="77777777" w:rsidR="00984242" w:rsidRPr="00F17E41" w:rsidRDefault="00984242" w:rsidP="00B408B8">
      <w:pPr>
        <w:rPr>
          <w:lang w:val="da-DK"/>
        </w:rPr>
      </w:pPr>
    </w:p>
    <w:p w14:paraId="7ACECA16" w14:textId="60D30909" w:rsidR="007452F2" w:rsidRPr="00F17E41" w:rsidRDefault="0089572A" w:rsidP="00B408B8">
      <w:pPr>
        <w:rPr>
          <w:lang w:val="da-DK"/>
        </w:rPr>
      </w:pPr>
      <w:commentRangeStart w:id="29"/>
      <w:commentRangeStart w:id="30"/>
      <w:commentRangeEnd w:id="29"/>
      <w:r>
        <w:rPr>
          <w:rStyle w:val="Kommentarhenvisning"/>
        </w:rPr>
        <w:commentReference w:id="29"/>
      </w:r>
      <w:commentRangeEnd w:id="30"/>
      <w:r w:rsidR="005A5F12">
        <w:rPr>
          <w:rStyle w:val="Kommentarhenvisning"/>
        </w:rPr>
        <w:commentReference w:id="30"/>
      </w:r>
    </w:p>
    <w:p w14:paraId="6A2BA221" w14:textId="2409BFF9" w:rsidR="007452F2" w:rsidRPr="00F17E41" w:rsidRDefault="00AB589C" w:rsidP="00B408B8">
      <w:pPr>
        <w:rPr>
          <w:lang w:val="da-DK"/>
        </w:rPr>
      </w:pPr>
      <w:r w:rsidRPr="00AB589C">
        <w:rPr>
          <w:rFonts w:eastAsia="Times New Roman"/>
          <w:b/>
          <w:bCs/>
          <w:color w:val="FF0000"/>
          <w:sz w:val="22"/>
          <w:szCs w:val="22"/>
          <w:lang w:val="da-DK" w:eastAsia="da-DK"/>
        </w:rPr>
        <w:t>(M2)</w:t>
      </w:r>
      <w:r>
        <w:rPr>
          <w:rFonts w:eastAsia="Times New Roman"/>
          <w:b/>
          <w:bCs/>
          <w:color w:val="auto"/>
          <w:sz w:val="22"/>
          <w:szCs w:val="22"/>
          <w:lang w:val="da-DK" w:eastAsia="da-DK"/>
        </w:rPr>
        <w:t xml:space="preserve"> ”</w:t>
      </w:r>
      <w:r w:rsidR="007452F2" w:rsidRPr="007452F2">
        <w:rPr>
          <w:rFonts w:eastAsia="Times New Roman"/>
          <w:b/>
          <w:bCs/>
          <w:color w:val="auto"/>
          <w:sz w:val="22"/>
          <w:szCs w:val="22"/>
          <w:lang w:val="da-DK" w:eastAsia="da-DK"/>
        </w:rPr>
        <w:t>Vi kan modregne i overskydende skat</w:t>
      </w:r>
    </w:p>
    <w:p w14:paraId="26F7BACF" w14:textId="5354BD9F" w:rsidR="007452F2" w:rsidRPr="00F17E41" w:rsidRDefault="007452F2" w:rsidP="00B408B8">
      <w:pPr>
        <w:rPr>
          <w:lang w:val="da-DK"/>
        </w:rPr>
      </w:pPr>
      <w:r w:rsidRPr="007452F2">
        <w:rPr>
          <w:rFonts w:eastAsia="Times New Roman"/>
          <w:color w:val="auto"/>
          <w:lang w:val="da-DK" w:eastAsia="da-DK"/>
        </w:rPr>
        <w:t>Ifølge databeskyttelsesforordningen og databeskyttelsesloven skal vi orientere dig om, at det beløb, du skylder os, vil blive registreret hos Gældsstyrelsen, indtil det skyldige beløb er betalt. Oplysningerne i registret kan bruges til modregning, når en borger skylder det offentlige penge. Det betyder, at hvis du fx har betalt for meget i skat og derfor skal have penge tilbage, kan pengene bruges til at dække det beløb, du skylder den offentlige myndighed, fx kommunen eller Udbetaling Danmark.</w:t>
      </w:r>
      <w:r w:rsidRPr="007452F2">
        <w:rPr>
          <w:rFonts w:eastAsia="Times New Roman"/>
          <w:color w:val="auto"/>
          <w:lang w:val="da-DK" w:eastAsia="da-DK"/>
        </w:rPr>
        <w:br/>
      </w:r>
      <w:r w:rsidRPr="007452F2">
        <w:rPr>
          <w:rFonts w:eastAsia="Times New Roman"/>
          <w:lang w:val="da-DK" w:eastAsia="da-DK"/>
        </w:rPr>
        <w:br/>
      </w:r>
      <w:r w:rsidRPr="007452F2">
        <w:rPr>
          <w:rFonts w:eastAsia="Times New Roman"/>
          <w:color w:val="auto"/>
          <w:lang w:val="da-DK" w:eastAsia="da-DK"/>
        </w:rPr>
        <w:t>Når du ikke længere skylder os penge, vil registreringen hos Gældsstyrelsen blive slettet. Hvis du vil vide, hvilke oplysninger Gældsstyrelsen har om dig, skal du kontakte Gældsstyrelsen.</w:t>
      </w:r>
      <w:r w:rsidR="00AB589C">
        <w:rPr>
          <w:rFonts w:eastAsia="Times New Roman"/>
          <w:color w:val="auto"/>
          <w:lang w:val="da-DK" w:eastAsia="da-DK"/>
        </w:rPr>
        <w:t>”</w:t>
      </w:r>
    </w:p>
    <w:p w14:paraId="3DE315B7" w14:textId="7A64B1F4" w:rsidR="007452F2" w:rsidRPr="00F17E41" w:rsidRDefault="007452F2" w:rsidP="00B408B8">
      <w:pPr>
        <w:rPr>
          <w:lang w:val="da-DK"/>
        </w:rPr>
      </w:pPr>
    </w:p>
    <w:p w14:paraId="4BC4D184" w14:textId="040BC57F" w:rsidR="007452F2" w:rsidRPr="00F17E41" w:rsidRDefault="00AB589C" w:rsidP="00B408B8">
      <w:pPr>
        <w:rPr>
          <w:lang w:val="da-DK"/>
        </w:rPr>
      </w:pPr>
      <w:r w:rsidRPr="00AB589C">
        <w:rPr>
          <w:rFonts w:eastAsia="Times New Roman"/>
          <w:b/>
          <w:bCs/>
          <w:color w:val="FF0000"/>
          <w:sz w:val="22"/>
          <w:szCs w:val="22"/>
          <w:lang w:val="da-DK" w:eastAsia="da-DK"/>
        </w:rPr>
        <w:t xml:space="preserve">(K3) </w:t>
      </w:r>
      <w:r>
        <w:rPr>
          <w:rFonts w:eastAsia="Times New Roman"/>
          <w:b/>
          <w:bCs/>
          <w:color w:val="auto"/>
          <w:sz w:val="22"/>
          <w:szCs w:val="22"/>
          <w:lang w:val="da-DK" w:eastAsia="da-DK"/>
        </w:rPr>
        <w:t>”</w:t>
      </w:r>
      <w:r w:rsidR="007452F2" w:rsidRPr="007452F2">
        <w:rPr>
          <w:rFonts w:eastAsia="Times New Roman"/>
          <w:b/>
          <w:bCs/>
          <w:color w:val="auto"/>
          <w:sz w:val="22"/>
          <w:szCs w:val="22"/>
          <w:lang w:val="da-DK" w:eastAsia="da-DK"/>
        </w:rPr>
        <w:t>Hvis du vil klage</w:t>
      </w:r>
    </w:p>
    <w:p w14:paraId="58A68C18" w14:textId="37AD8987" w:rsidR="007452F2" w:rsidRPr="00F17E41" w:rsidRDefault="007452F2" w:rsidP="00B408B8">
      <w:pPr>
        <w:rPr>
          <w:lang w:val="da-DK"/>
        </w:rPr>
      </w:pPr>
      <w:r w:rsidRPr="007452F2">
        <w:rPr>
          <w:rFonts w:eastAsia="Times New Roman"/>
          <w:color w:val="auto"/>
          <w:lang w:val="da-DK" w:eastAsia="da-DK"/>
        </w:rPr>
        <w:t xml:space="preserve">Du har mulighed for at klage over afgørelsen. Det gør du ved at ringe til os eller sende din klage digitalt på </w:t>
      </w:r>
      <w:r w:rsidRPr="007452F2">
        <w:rPr>
          <w:rFonts w:eastAsia="Times New Roman"/>
          <w:color w:val="0070C0"/>
          <w:u w:val="single"/>
          <w:lang w:val="da-DK" w:eastAsia="da-DK"/>
        </w:rPr>
        <w:t>www.borger.dk/pension-klage</w:t>
      </w:r>
      <w:r w:rsidRPr="007452F2">
        <w:rPr>
          <w:rFonts w:eastAsia="Times New Roman"/>
          <w:color w:val="auto"/>
          <w:lang w:val="da-DK" w:eastAsia="da-DK"/>
        </w:rPr>
        <w:t>. Du kan også sende din klage til Udbetaling Danmark, Pension, Kongens Vænge 8, 3400 Hillerød, gerne med titlen ''Klage over pension''. </w:t>
      </w:r>
      <w:r w:rsidRPr="007452F2">
        <w:rPr>
          <w:rFonts w:eastAsia="Times New Roman"/>
          <w:color w:val="auto"/>
          <w:lang w:val="da-DK" w:eastAsia="da-DK"/>
        </w:rPr>
        <w:br/>
      </w:r>
      <w:r w:rsidRPr="007452F2">
        <w:rPr>
          <w:rFonts w:eastAsia="Times New Roman"/>
          <w:lang w:val="da-DK" w:eastAsia="da-DK"/>
        </w:rPr>
        <w:br/>
      </w:r>
      <w:r w:rsidRPr="007452F2">
        <w:rPr>
          <w:rFonts w:eastAsia="Times New Roman"/>
          <w:color w:val="auto"/>
          <w:lang w:val="da-DK" w:eastAsia="da-DK"/>
        </w:rPr>
        <w:t>Vi skal have din klage, senest 4 uger efter du har modtaget afgørelsen. Så vurderer vi sagen igen. Hvis vi ikke giver dig ret i din klage, sender vi den videre til Ankestyrelsen.</w:t>
      </w:r>
      <w:r w:rsidR="00AB589C">
        <w:rPr>
          <w:rFonts w:eastAsia="Times New Roman"/>
          <w:color w:val="auto"/>
          <w:lang w:val="da-DK" w:eastAsia="da-DK"/>
        </w:rPr>
        <w:t>”</w:t>
      </w:r>
    </w:p>
    <w:p w14:paraId="08595814" w14:textId="556C52B3" w:rsidR="007452F2" w:rsidRPr="00F17E41" w:rsidRDefault="007452F2" w:rsidP="00B408B8">
      <w:pPr>
        <w:rPr>
          <w:lang w:val="da-DK"/>
        </w:rPr>
      </w:pPr>
    </w:p>
    <w:p w14:paraId="6694A532" w14:textId="1781CB20" w:rsidR="007452F2" w:rsidRPr="00F17E41" w:rsidRDefault="00AB589C" w:rsidP="00B408B8">
      <w:pPr>
        <w:rPr>
          <w:lang w:val="da-DK"/>
        </w:rPr>
      </w:pPr>
      <w:r w:rsidRPr="00037D82">
        <w:rPr>
          <w:rFonts w:eastAsia="Times New Roman"/>
          <w:b/>
          <w:bCs/>
          <w:color w:val="FF0000"/>
          <w:lang w:val="da-DK" w:eastAsia="da-DK"/>
        </w:rPr>
        <w:t>(L1)</w:t>
      </w:r>
      <w:r w:rsidRPr="00532E14">
        <w:rPr>
          <w:rFonts w:eastAsia="Times New Roman"/>
          <w:b/>
          <w:bCs/>
          <w:color w:val="auto"/>
          <w:sz w:val="22"/>
          <w:szCs w:val="22"/>
          <w:lang w:val="da-DK" w:eastAsia="da-DK"/>
        </w:rPr>
        <w:t>”</w:t>
      </w:r>
      <w:r w:rsidR="007452F2" w:rsidRPr="007452F2">
        <w:rPr>
          <w:rFonts w:eastAsia="Times New Roman"/>
          <w:b/>
          <w:bCs/>
          <w:color w:val="auto"/>
          <w:sz w:val="22"/>
          <w:szCs w:val="22"/>
          <w:lang w:val="da-DK" w:eastAsia="da-DK"/>
        </w:rPr>
        <w:t>Lovgrundlag</w:t>
      </w:r>
    </w:p>
    <w:p w14:paraId="6F925643" w14:textId="695A3E40" w:rsidR="007452F2" w:rsidRPr="00F17E41" w:rsidRDefault="007452F2" w:rsidP="00B408B8">
      <w:pPr>
        <w:rPr>
          <w:lang w:val="da-DK"/>
        </w:rPr>
      </w:pPr>
      <w:r w:rsidRPr="007452F2">
        <w:rPr>
          <w:rFonts w:eastAsia="Times New Roman"/>
          <w:color w:val="auto"/>
          <w:lang w:val="da-DK" w:eastAsia="da-DK"/>
        </w:rPr>
        <w:t>Afgørelsen er truffet på grundlag af:</w:t>
      </w:r>
      <w:r w:rsidR="005248EA">
        <w:rPr>
          <w:rFonts w:eastAsia="Times New Roman"/>
          <w:color w:val="auto"/>
          <w:lang w:val="da-DK" w:eastAsia="da-DK"/>
        </w:rPr>
        <w:t>”</w:t>
      </w:r>
    </w:p>
    <w:p w14:paraId="5C044625" w14:textId="4612FCDC" w:rsidR="007452F2" w:rsidRPr="00F17E41" w:rsidRDefault="007452F2" w:rsidP="00B408B8">
      <w:pPr>
        <w:rPr>
          <w:lang w:val="da-DK"/>
        </w:rPr>
      </w:pPr>
      <w:r w:rsidRPr="007452F2">
        <w:rPr>
          <w:rFonts w:eastAsia="Times New Roman"/>
          <w:lang w:val="da-DK" w:eastAsia="da-DK"/>
        </w:rPr>
        <w:t>Udbetaling Danmark-loven § 4</w:t>
      </w:r>
    </w:p>
    <w:p w14:paraId="2B03D262" w14:textId="5B921DB0" w:rsidR="007452F2" w:rsidRPr="00F17E41" w:rsidRDefault="007452F2" w:rsidP="00B408B8">
      <w:pPr>
        <w:rPr>
          <w:lang w:val="da-DK"/>
        </w:rPr>
      </w:pPr>
      <w:r w:rsidRPr="007452F2">
        <w:rPr>
          <w:rFonts w:eastAsia="Times New Roman"/>
          <w:lang w:val="da-DK" w:eastAsia="da-DK"/>
        </w:rPr>
        <w:t>Pensionsloven §§ 14b</w:t>
      </w:r>
      <w:commentRangeStart w:id="31"/>
      <w:r w:rsidRPr="007452F2">
        <w:rPr>
          <w:rFonts w:eastAsia="Times New Roman"/>
          <w:lang w:val="da-DK" w:eastAsia="da-DK"/>
        </w:rPr>
        <w:t>,</w:t>
      </w:r>
      <w:ins w:id="32" w:author="NCDMZ\exaly1" w:date="2024-01-10T07:15:00Z">
        <w:r w:rsidR="00E804F0">
          <w:rPr>
            <w:rFonts w:eastAsia="Times New Roman"/>
            <w:lang w:val="da-DK" w:eastAsia="da-DK"/>
          </w:rPr>
          <w:t xml:space="preserve"> 14c,</w:t>
        </w:r>
      </w:ins>
      <w:r w:rsidRPr="007452F2">
        <w:rPr>
          <w:rFonts w:eastAsia="Times New Roman"/>
          <w:lang w:val="da-DK" w:eastAsia="da-DK"/>
        </w:rPr>
        <w:t xml:space="preserve"> </w:t>
      </w:r>
      <w:commentRangeEnd w:id="31"/>
      <w:r w:rsidR="00E804F0">
        <w:rPr>
          <w:rStyle w:val="Kommentarhenvisning"/>
        </w:rPr>
        <w:commentReference w:id="31"/>
      </w:r>
      <w:r w:rsidRPr="007452F2">
        <w:rPr>
          <w:rFonts w:eastAsia="Times New Roman"/>
          <w:lang w:val="da-DK" w:eastAsia="da-DK"/>
        </w:rPr>
        <w:t>41, 42 og § 72d, stk. 2.</w:t>
      </w:r>
    </w:p>
    <w:p w14:paraId="57E04B8F" w14:textId="0463B053" w:rsidR="00F276F4" w:rsidRPr="00B408B8" w:rsidRDefault="005248EA" w:rsidP="00B408B8">
      <w:pPr>
        <w:rPr>
          <w:lang w:val="da-DK" w:eastAsia="da-DK"/>
        </w:rPr>
      </w:pPr>
      <w:r w:rsidRPr="00037D82">
        <w:rPr>
          <w:rFonts w:eastAsia="Times New Roman"/>
          <w:b/>
          <w:bCs/>
          <w:color w:val="FF0000"/>
          <w:lang w:val="da-DK" w:eastAsia="da-DK"/>
        </w:rPr>
        <w:t>(L2)</w:t>
      </w:r>
      <w:r w:rsidRPr="00532E14">
        <w:rPr>
          <w:rFonts w:eastAsia="Times New Roman"/>
          <w:color w:val="auto"/>
          <w:lang w:val="da-DK" w:eastAsia="da-DK"/>
        </w:rPr>
        <w:t>”</w:t>
      </w:r>
      <w:r w:rsidR="007452F2" w:rsidRPr="007452F2">
        <w:rPr>
          <w:rFonts w:eastAsia="Times New Roman"/>
          <w:lang w:val="da-DK" w:eastAsia="da-DK"/>
        </w:rPr>
        <w:t xml:space="preserve">Du kan finde lovgrundlaget på </w:t>
      </w:r>
      <w:r w:rsidR="007452F2" w:rsidRPr="007452F2">
        <w:rPr>
          <w:rFonts w:eastAsia="Times New Roman"/>
          <w:color w:val="00B0F0"/>
          <w:u w:val="single"/>
          <w:lang w:val="da-DK" w:eastAsia="da-DK"/>
        </w:rPr>
        <w:t>www.retsinformation.dk.</w:t>
      </w:r>
      <w:r w:rsidRPr="005248EA">
        <w:rPr>
          <w:rFonts w:eastAsia="Times New Roman"/>
          <w:color w:val="auto"/>
          <w:u w:val="single"/>
          <w:lang w:val="da-DK" w:eastAsia="da-DK"/>
        </w:rPr>
        <w:t>”</w:t>
      </w:r>
    </w:p>
    <w:sectPr w:rsidR="00F276F4" w:rsidRPr="00B408B8" w:rsidSect="001B4801">
      <w:headerReference w:type="default" r:id="rId15"/>
      <w:footerReference w:type="default" r:id="rId16"/>
      <w:headerReference w:type="first" r:id="rId17"/>
      <w:footerReference w:type="first" r:id="rId18"/>
      <w:pgSz w:w="11906" w:h="16838" w:code="9"/>
      <w:pgMar w:top="1739" w:right="3259" w:bottom="1418" w:left="1134" w:header="794" w:footer="624" w:gutter="0"/>
      <w:pgBorders w:offsetFrom="page">
        <w:top w:val="single" w:sz="2" w:space="0" w:color="FFFFFF" w:themeColor="background1"/>
        <w:left w:val="single" w:sz="2" w:space="0" w:color="FFFFFF" w:themeColor="background1"/>
        <w:bottom w:val="single" w:sz="2" w:space="0" w:color="FFFFFF" w:themeColor="background1"/>
        <w:right w:val="single" w:sz="2" w:space="0" w:color="FFFFFF" w:themeColor="background1"/>
      </w:pgBorder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CDMZ\exaly1" w:date="2023-10-02T15:19:00Z" w:initials="ALYA">
    <w:p w14:paraId="683D78F2" w14:textId="77777777" w:rsidR="00CE25BB" w:rsidRDefault="00CE25BB" w:rsidP="00DB6E0E">
      <w:pPr>
        <w:pStyle w:val="Kommentartekst"/>
      </w:pPr>
      <w:r>
        <w:rPr>
          <w:rStyle w:val="Kommentarhenvisning"/>
        </w:rPr>
        <w:annotationRef/>
      </w:r>
      <w:r>
        <w:t>ÆA326</w:t>
      </w:r>
    </w:p>
  </w:comment>
  <w:comment w:id="1" w:author="Ditte Gravesen - DMG" w:date="2023-10-03T13:11:00Z" w:initials="DGD">
    <w:p w14:paraId="13BB2436" w14:textId="77777777" w:rsidR="005A5F12" w:rsidRDefault="005A5F12" w:rsidP="00E97004">
      <w:pPr>
        <w:pStyle w:val="Kommentartekst"/>
      </w:pPr>
      <w:r>
        <w:rPr>
          <w:rStyle w:val="Kommentarhenvisning"/>
        </w:rPr>
        <w:annotationRef/>
      </w:r>
      <w:r>
        <w:t>Rettet på DEMO og afv. løft af SR 03-10-2023</w:t>
      </w:r>
    </w:p>
  </w:comment>
  <w:comment w:id="2" w:author="NCDMZ\exaly1" w:date="2023-10-02T15:20:00Z" w:initials="ALYA">
    <w:p w14:paraId="7C187E56" w14:textId="4FF652E4" w:rsidR="00CE25BB" w:rsidRDefault="00CE25BB" w:rsidP="009E7093">
      <w:pPr>
        <w:pStyle w:val="Kommentartekst"/>
      </w:pPr>
      <w:r>
        <w:rPr>
          <w:rStyle w:val="Kommentarhenvisning"/>
        </w:rPr>
        <w:annotationRef/>
      </w:r>
      <w:r>
        <w:t>ÆA326</w:t>
      </w:r>
    </w:p>
  </w:comment>
  <w:comment w:id="3" w:author="Ditte Gravesen - DMG" w:date="2023-10-03T13:11:00Z" w:initials="DGD">
    <w:p w14:paraId="27EF36C0" w14:textId="77777777" w:rsidR="005A5F12" w:rsidRDefault="005A5F12" w:rsidP="00D223FA">
      <w:pPr>
        <w:pStyle w:val="Kommentartekst"/>
      </w:pPr>
      <w:r>
        <w:rPr>
          <w:rStyle w:val="Kommentarhenvisning"/>
        </w:rPr>
        <w:annotationRef/>
      </w:r>
      <w:r>
        <w:t>Rettet på DEMO og afv. løft af SR 03-10-2023</w:t>
      </w:r>
    </w:p>
  </w:comment>
  <w:comment w:id="4" w:author="NCDMZ\exkmu" w:date="2024-12-13T10:04:00Z" w:initials="KM">
    <w:p w14:paraId="43E6CC26" w14:textId="77777777" w:rsidR="00690D99" w:rsidRDefault="00690D99" w:rsidP="00690D99">
      <w:pPr>
        <w:pStyle w:val="Kommentartekst"/>
      </w:pPr>
      <w:r>
        <w:rPr>
          <w:rStyle w:val="Kommentarhenvisning"/>
        </w:rPr>
        <w:annotationRef/>
      </w:r>
      <w:r>
        <w:t>ATP-INC0429014</w:t>
      </w:r>
    </w:p>
  </w:comment>
  <w:comment w:id="7" w:author="NCDMZ\exaly1" w:date="2023-10-02T15:21:00Z" w:initials="ALYA">
    <w:p w14:paraId="36CF5471" w14:textId="500B065D" w:rsidR="00CE25BB" w:rsidRDefault="00CE25BB" w:rsidP="004469FB">
      <w:pPr>
        <w:pStyle w:val="Kommentartekst"/>
      </w:pPr>
      <w:r>
        <w:rPr>
          <w:rStyle w:val="Kommentarhenvisning"/>
        </w:rPr>
        <w:annotationRef/>
      </w:r>
      <w:r>
        <w:t>ÆA326</w:t>
      </w:r>
    </w:p>
  </w:comment>
  <w:comment w:id="8" w:author="Ditte Gravesen - DMG" w:date="2023-10-03T13:12:00Z" w:initials="DGD">
    <w:p w14:paraId="0816DB9D" w14:textId="77777777" w:rsidR="005A5F12" w:rsidRDefault="005A5F12" w:rsidP="00E43C34">
      <w:pPr>
        <w:pStyle w:val="Kommentartekst"/>
      </w:pPr>
      <w:r>
        <w:rPr>
          <w:rStyle w:val="Kommentarhenvisning"/>
        </w:rPr>
        <w:annotationRef/>
      </w:r>
      <w:r>
        <w:t>Rettet på DEMO og afv. løft af SR 03-10-2023</w:t>
      </w:r>
    </w:p>
  </w:comment>
  <w:comment w:id="9" w:author="NCDMZ\exaly1" w:date="2023-10-02T15:22:00Z" w:initials="ALYA">
    <w:p w14:paraId="0E6FAAFE" w14:textId="0ADBE3FB" w:rsidR="00CE25BB" w:rsidRDefault="00CE25BB" w:rsidP="005C24C9">
      <w:pPr>
        <w:pStyle w:val="Kommentartekst"/>
      </w:pPr>
      <w:r>
        <w:rPr>
          <w:rStyle w:val="Kommentarhenvisning"/>
        </w:rPr>
        <w:annotationRef/>
      </w:r>
      <w:r>
        <w:t>ÆA326</w:t>
      </w:r>
    </w:p>
  </w:comment>
  <w:comment w:id="10" w:author="Ditte Gravesen - DMG" w:date="2023-10-03T13:12:00Z" w:initials="DGD">
    <w:p w14:paraId="01BC9FFF" w14:textId="77777777" w:rsidR="005A5F12" w:rsidRDefault="005A5F12" w:rsidP="00FB0AA4">
      <w:pPr>
        <w:pStyle w:val="Kommentartekst"/>
      </w:pPr>
      <w:r>
        <w:rPr>
          <w:rStyle w:val="Kommentarhenvisning"/>
        </w:rPr>
        <w:annotationRef/>
      </w:r>
      <w:r>
        <w:t>Rettet på DEMO og afv. løft af SR 03-10-2023</w:t>
      </w:r>
    </w:p>
  </w:comment>
  <w:comment w:id="11" w:author="NCDMZ\exaly1" w:date="2023-10-02T15:22:00Z" w:initials="ALYA">
    <w:p w14:paraId="6483811D" w14:textId="0288B1A8" w:rsidR="00CE25BB" w:rsidRDefault="00CE25BB" w:rsidP="003C7092">
      <w:pPr>
        <w:pStyle w:val="Kommentartekst"/>
      </w:pPr>
      <w:r>
        <w:rPr>
          <w:rStyle w:val="Kommentarhenvisning"/>
        </w:rPr>
        <w:annotationRef/>
      </w:r>
      <w:r>
        <w:t>ÆA326</w:t>
      </w:r>
    </w:p>
  </w:comment>
  <w:comment w:id="12" w:author="Ditte Gravesen - DMG" w:date="2023-10-03T13:12:00Z" w:initials="DGD">
    <w:p w14:paraId="5B120F65" w14:textId="77777777" w:rsidR="005A5F12" w:rsidRDefault="005A5F12" w:rsidP="00692C6E">
      <w:pPr>
        <w:pStyle w:val="Kommentartekst"/>
      </w:pPr>
      <w:r>
        <w:rPr>
          <w:rStyle w:val="Kommentarhenvisning"/>
        </w:rPr>
        <w:annotationRef/>
      </w:r>
      <w:r>
        <w:t>Rettet på DEMO og afv. løft af SR 03-10-2023</w:t>
      </w:r>
    </w:p>
  </w:comment>
  <w:comment w:id="13" w:author="NCDMZ\exaly1" w:date="2023-10-02T15:24:00Z" w:initials="ALYA">
    <w:p w14:paraId="28113F21" w14:textId="6FA56454" w:rsidR="00CE25BB" w:rsidRDefault="00CE25BB" w:rsidP="000024A0">
      <w:pPr>
        <w:pStyle w:val="Kommentartekst"/>
      </w:pPr>
      <w:r>
        <w:rPr>
          <w:rStyle w:val="Kommentarhenvisning"/>
        </w:rPr>
        <w:annotationRef/>
      </w:r>
      <w:r>
        <w:t>ÆA326</w:t>
      </w:r>
    </w:p>
  </w:comment>
  <w:comment w:id="14" w:author="Ditte Gravesen - DMG" w:date="2023-10-03T13:12:00Z" w:initials="DGD">
    <w:p w14:paraId="10B472AD" w14:textId="77777777" w:rsidR="005A5F12" w:rsidRDefault="005A5F12" w:rsidP="006F27DA">
      <w:pPr>
        <w:pStyle w:val="Kommentartekst"/>
      </w:pPr>
      <w:r>
        <w:rPr>
          <w:rStyle w:val="Kommentarhenvisning"/>
        </w:rPr>
        <w:annotationRef/>
      </w:r>
      <w:r>
        <w:t>Rettet på DEMO og afv. løft af SR 03-10-2023</w:t>
      </w:r>
    </w:p>
  </w:comment>
  <w:comment w:id="15" w:author="NCDMZ\exaly1" w:date="2023-10-02T15:24:00Z" w:initials="ALYA">
    <w:p w14:paraId="65D25745" w14:textId="44DC339F" w:rsidR="00F43F70" w:rsidRDefault="00F43F70" w:rsidP="00145605">
      <w:pPr>
        <w:pStyle w:val="Kommentartekst"/>
      </w:pPr>
      <w:r>
        <w:rPr>
          <w:rStyle w:val="Kommentarhenvisning"/>
        </w:rPr>
        <w:annotationRef/>
      </w:r>
      <w:r>
        <w:t>ÆA326</w:t>
      </w:r>
    </w:p>
  </w:comment>
  <w:comment w:id="16" w:author="Ditte Gravesen - DMG" w:date="2023-10-03T13:13:00Z" w:initials="DGD">
    <w:p w14:paraId="2D1CB92C" w14:textId="77777777" w:rsidR="005A5F12" w:rsidRDefault="005A5F12" w:rsidP="007344FC">
      <w:pPr>
        <w:pStyle w:val="Kommentartekst"/>
      </w:pPr>
      <w:r>
        <w:rPr>
          <w:rStyle w:val="Kommentarhenvisning"/>
        </w:rPr>
        <w:annotationRef/>
      </w:r>
      <w:r>
        <w:t>Rettet på DEMO og afv. løft af SR 03-10-2023</w:t>
      </w:r>
    </w:p>
  </w:comment>
  <w:comment w:id="17" w:author="NCDMZ\exaly1" w:date="2023-10-02T15:24:00Z" w:initials="ALYA">
    <w:p w14:paraId="3A1F0AA6" w14:textId="5E9E2006" w:rsidR="00F43F70" w:rsidRDefault="00F43F70" w:rsidP="003B45FA">
      <w:pPr>
        <w:pStyle w:val="Kommentartekst"/>
      </w:pPr>
      <w:r>
        <w:rPr>
          <w:rStyle w:val="Kommentarhenvisning"/>
        </w:rPr>
        <w:annotationRef/>
      </w:r>
      <w:r>
        <w:t>ÆA326</w:t>
      </w:r>
    </w:p>
  </w:comment>
  <w:comment w:id="18" w:author="Ditte Gravesen - DMG" w:date="2023-10-03T13:13:00Z" w:initials="DGD">
    <w:p w14:paraId="14CE8365" w14:textId="77777777" w:rsidR="005A5F12" w:rsidRDefault="005A5F12" w:rsidP="00121C95">
      <w:pPr>
        <w:pStyle w:val="Kommentartekst"/>
      </w:pPr>
      <w:r>
        <w:rPr>
          <w:rStyle w:val="Kommentarhenvisning"/>
        </w:rPr>
        <w:annotationRef/>
      </w:r>
      <w:r>
        <w:t>Rettet på DEMO og afv. løft af SR 03-10-2023</w:t>
      </w:r>
    </w:p>
  </w:comment>
  <w:comment w:id="19" w:author="NCDMZ\exaly1" w:date="2023-10-02T15:25:00Z" w:initials="ALYA">
    <w:p w14:paraId="61B33017" w14:textId="26916634" w:rsidR="00F43F70" w:rsidRDefault="00F43F70" w:rsidP="005A338F">
      <w:pPr>
        <w:pStyle w:val="Kommentartekst"/>
      </w:pPr>
      <w:r>
        <w:rPr>
          <w:rStyle w:val="Kommentarhenvisning"/>
        </w:rPr>
        <w:annotationRef/>
      </w:r>
      <w:r>
        <w:t>ÆA326</w:t>
      </w:r>
    </w:p>
  </w:comment>
  <w:comment w:id="20" w:author="Ditte Gravesen - DMG" w:date="2023-10-03T13:14:00Z" w:initials="DGD">
    <w:p w14:paraId="7F3B1AE4" w14:textId="77777777" w:rsidR="005A5F12" w:rsidRDefault="005A5F12" w:rsidP="00F81AFE">
      <w:pPr>
        <w:pStyle w:val="Kommentartekst"/>
      </w:pPr>
      <w:r>
        <w:rPr>
          <w:rStyle w:val="Kommentarhenvisning"/>
        </w:rPr>
        <w:annotationRef/>
      </w:r>
      <w:r>
        <w:t>Rettet på DEMO og afv. løft af SR 03-10-2023</w:t>
      </w:r>
    </w:p>
  </w:comment>
  <w:comment w:id="21" w:author="NCDMZ\exaly1" w:date="2023-10-02T15:26:00Z" w:initials="ALYA">
    <w:p w14:paraId="1FA48BBF" w14:textId="044B09EB" w:rsidR="00F43F70" w:rsidRDefault="00F43F70" w:rsidP="00CC099B">
      <w:pPr>
        <w:pStyle w:val="Kommentartekst"/>
      </w:pPr>
      <w:r>
        <w:rPr>
          <w:rStyle w:val="Kommentarhenvisning"/>
        </w:rPr>
        <w:annotationRef/>
      </w:r>
      <w:r>
        <w:t>ÆA326</w:t>
      </w:r>
    </w:p>
  </w:comment>
  <w:comment w:id="22" w:author="Ditte Gravesen - DMG" w:date="2023-10-03T13:14:00Z" w:initials="DGD">
    <w:p w14:paraId="7F526A51" w14:textId="77777777" w:rsidR="005A5F12" w:rsidRDefault="005A5F12" w:rsidP="00766766">
      <w:pPr>
        <w:pStyle w:val="Kommentartekst"/>
      </w:pPr>
      <w:r>
        <w:rPr>
          <w:rStyle w:val="Kommentarhenvisning"/>
        </w:rPr>
        <w:annotationRef/>
      </w:r>
      <w:r>
        <w:t>Rettet på DEMO og afv. løft af SR 03-10-2023</w:t>
      </w:r>
    </w:p>
  </w:comment>
  <w:comment w:id="23" w:author="NCDMZ\exaly1" w:date="2023-10-02T15:26:00Z" w:initials="ALYA">
    <w:p w14:paraId="12B4D0B7" w14:textId="293D85AB" w:rsidR="00F43F70" w:rsidRDefault="00F43F70" w:rsidP="007107CE">
      <w:pPr>
        <w:pStyle w:val="Kommentartekst"/>
      </w:pPr>
      <w:r>
        <w:rPr>
          <w:rStyle w:val="Kommentarhenvisning"/>
        </w:rPr>
        <w:annotationRef/>
      </w:r>
      <w:r>
        <w:t>ÆA326</w:t>
      </w:r>
    </w:p>
  </w:comment>
  <w:comment w:id="24" w:author="Ditte Gravesen - DMG" w:date="2023-10-03T13:14:00Z" w:initials="DGD">
    <w:p w14:paraId="3D4544C6" w14:textId="77777777" w:rsidR="005A5F12" w:rsidRDefault="005A5F12" w:rsidP="003169F2">
      <w:pPr>
        <w:pStyle w:val="Kommentartekst"/>
      </w:pPr>
      <w:r>
        <w:rPr>
          <w:rStyle w:val="Kommentarhenvisning"/>
        </w:rPr>
        <w:annotationRef/>
      </w:r>
      <w:r>
        <w:t>Rettet på DEMO og afv. løft af SR 03-10-2023</w:t>
      </w:r>
    </w:p>
  </w:comment>
  <w:comment w:id="25" w:author="NCDMZ\exaly1" w:date="2023-10-02T15:27:00Z" w:initials="ALYA">
    <w:p w14:paraId="2F5FBC00" w14:textId="5A090B2C" w:rsidR="00F43F70" w:rsidRDefault="00F43F70" w:rsidP="00017A0F">
      <w:pPr>
        <w:pStyle w:val="Kommentartekst"/>
      </w:pPr>
      <w:r>
        <w:rPr>
          <w:rStyle w:val="Kommentarhenvisning"/>
        </w:rPr>
        <w:annotationRef/>
      </w:r>
      <w:r>
        <w:t>ÆA326</w:t>
      </w:r>
    </w:p>
  </w:comment>
  <w:comment w:id="26" w:author="Ditte Gravesen - DMG" w:date="2023-10-03T13:14:00Z" w:initials="DGD">
    <w:p w14:paraId="0B0C0BA0" w14:textId="77777777" w:rsidR="005A5F12" w:rsidRDefault="005A5F12" w:rsidP="0030460D">
      <w:pPr>
        <w:pStyle w:val="Kommentartekst"/>
      </w:pPr>
      <w:r>
        <w:rPr>
          <w:rStyle w:val="Kommentarhenvisning"/>
        </w:rPr>
        <w:annotationRef/>
      </w:r>
      <w:r>
        <w:t>Rettet på DEMO og afv. løft af SR 03-10-2023</w:t>
      </w:r>
    </w:p>
  </w:comment>
  <w:comment w:id="27" w:author="NCDMZ\exaly1" w:date="2023-10-02T15:27:00Z" w:initials="ALYA">
    <w:p w14:paraId="0F4B9F84" w14:textId="61C7478A" w:rsidR="00F43F70" w:rsidRDefault="00F43F70" w:rsidP="0073396C">
      <w:pPr>
        <w:pStyle w:val="Kommentartekst"/>
      </w:pPr>
      <w:r>
        <w:rPr>
          <w:rStyle w:val="Kommentarhenvisning"/>
        </w:rPr>
        <w:annotationRef/>
      </w:r>
      <w:r>
        <w:t>ÆA326</w:t>
      </w:r>
    </w:p>
  </w:comment>
  <w:comment w:id="28" w:author="Ditte Gravesen - DMG" w:date="2023-10-03T13:14:00Z" w:initials="DGD">
    <w:p w14:paraId="19055A1A" w14:textId="77777777" w:rsidR="005A5F12" w:rsidRDefault="005A5F12" w:rsidP="00A958B3">
      <w:pPr>
        <w:pStyle w:val="Kommentartekst"/>
      </w:pPr>
      <w:r>
        <w:rPr>
          <w:rStyle w:val="Kommentarhenvisning"/>
        </w:rPr>
        <w:annotationRef/>
      </w:r>
      <w:r>
        <w:t>Rettet på DEMO og afv. løft af SR 03-10-2023</w:t>
      </w:r>
    </w:p>
  </w:comment>
  <w:comment w:id="29" w:author="NCDMZ\exaly1" w:date="2023-10-02T15:28:00Z" w:initials="ALYA">
    <w:p w14:paraId="1E6683CC" w14:textId="2A61EDC2" w:rsidR="0089572A" w:rsidRDefault="0089572A" w:rsidP="000349C3">
      <w:pPr>
        <w:pStyle w:val="Kommentartekst"/>
      </w:pPr>
      <w:r>
        <w:rPr>
          <w:rStyle w:val="Kommentarhenvisning"/>
        </w:rPr>
        <w:annotationRef/>
      </w:r>
      <w:r>
        <w:t>ÆA326 - slettes</w:t>
      </w:r>
    </w:p>
  </w:comment>
  <w:comment w:id="30" w:author="Ditte Gravesen - DMG" w:date="2023-10-03T13:15:00Z" w:initials="DGD">
    <w:p w14:paraId="25F99A42" w14:textId="77777777" w:rsidR="005A5F12" w:rsidRDefault="005A5F12" w:rsidP="000B582A">
      <w:pPr>
        <w:pStyle w:val="Kommentartekst"/>
      </w:pPr>
      <w:r>
        <w:rPr>
          <w:rStyle w:val="Kommentarhenvisning"/>
        </w:rPr>
        <w:annotationRef/>
      </w:r>
      <w:r>
        <w:t>Slettet på DEMO</w:t>
      </w:r>
    </w:p>
  </w:comment>
  <w:comment w:id="31" w:author="NCDMZ\exaly1" w:date="2024-01-10T07:16:00Z" w:initials="ALYA">
    <w:p w14:paraId="35F020A4" w14:textId="77777777" w:rsidR="00E804F0" w:rsidRDefault="00E804F0" w:rsidP="004F3642">
      <w:pPr>
        <w:pStyle w:val="Kommentartekst"/>
      </w:pPr>
      <w:r>
        <w:rPr>
          <w:rStyle w:val="Kommentarhenvisning"/>
        </w:rPr>
        <w:annotationRef/>
      </w:r>
      <w:r>
        <w:t>ATP-INC0373831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3D78F2" w15:done="0"/>
  <w15:commentEx w15:paraId="13BB2436" w15:paraIdParent="683D78F2" w15:done="0"/>
  <w15:commentEx w15:paraId="7C187E56" w15:done="0"/>
  <w15:commentEx w15:paraId="27EF36C0" w15:paraIdParent="7C187E56" w15:done="0"/>
  <w15:commentEx w15:paraId="43E6CC26" w15:done="0"/>
  <w15:commentEx w15:paraId="36CF5471" w15:done="0"/>
  <w15:commentEx w15:paraId="0816DB9D" w15:paraIdParent="36CF5471" w15:done="0"/>
  <w15:commentEx w15:paraId="0E6FAAFE" w15:done="0"/>
  <w15:commentEx w15:paraId="01BC9FFF" w15:paraIdParent="0E6FAAFE" w15:done="0"/>
  <w15:commentEx w15:paraId="6483811D" w15:done="0"/>
  <w15:commentEx w15:paraId="5B120F65" w15:paraIdParent="6483811D" w15:done="0"/>
  <w15:commentEx w15:paraId="28113F21" w15:done="0"/>
  <w15:commentEx w15:paraId="10B472AD" w15:paraIdParent="28113F21" w15:done="0"/>
  <w15:commentEx w15:paraId="65D25745" w15:done="0"/>
  <w15:commentEx w15:paraId="2D1CB92C" w15:paraIdParent="65D25745" w15:done="0"/>
  <w15:commentEx w15:paraId="3A1F0AA6" w15:done="0"/>
  <w15:commentEx w15:paraId="14CE8365" w15:paraIdParent="3A1F0AA6" w15:done="0"/>
  <w15:commentEx w15:paraId="61B33017" w15:done="0"/>
  <w15:commentEx w15:paraId="7F3B1AE4" w15:paraIdParent="61B33017" w15:done="0"/>
  <w15:commentEx w15:paraId="1FA48BBF" w15:done="0"/>
  <w15:commentEx w15:paraId="7F526A51" w15:paraIdParent="1FA48BBF" w15:done="0"/>
  <w15:commentEx w15:paraId="12B4D0B7" w15:done="0"/>
  <w15:commentEx w15:paraId="3D4544C6" w15:paraIdParent="12B4D0B7" w15:done="0"/>
  <w15:commentEx w15:paraId="2F5FBC00" w15:done="0"/>
  <w15:commentEx w15:paraId="0B0C0BA0" w15:paraIdParent="2F5FBC00" w15:done="0"/>
  <w15:commentEx w15:paraId="0F4B9F84" w15:done="0"/>
  <w15:commentEx w15:paraId="19055A1A" w15:paraIdParent="0F4B9F84" w15:done="0"/>
  <w15:commentEx w15:paraId="1E6683CC" w15:done="0"/>
  <w15:commentEx w15:paraId="25F99A42" w15:paraIdParent="1E6683CC" w15:done="0"/>
  <w15:commentEx w15:paraId="35F020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C55DF0" w16cex:dateUtc="2023-10-02T13:19:00Z"/>
  <w16cex:commentExtensible w16cex:durableId="3548B5F8" w16cex:dateUtc="2023-10-03T11:11:00Z"/>
  <w16cex:commentExtensible w16cex:durableId="28C55E50" w16cex:dateUtc="2023-10-02T13:20:00Z"/>
  <w16cex:commentExtensible w16cex:durableId="65FF374D" w16cex:dateUtc="2023-10-03T11:11:00Z"/>
  <w16cex:commentExtensible w16cex:durableId="2B068536" w16cex:dateUtc="2024-12-13T09:04:00Z"/>
  <w16cex:commentExtensible w16cex:durableId="28C55E73" w16cex:dateUtc="2023-10-02T13:21:00Z"/>
  <w16cex:commentExtensible w16cex:durableId="2AAD9860" w16cex:dateUtc="2023-10-03T11:12:00Z"/>
  <w16cex:commentExtensible w16cex:durableId="28C55EA0" w16cex:dateUtc="2023-10-02T13:22:00Z"/>
  <w16cex:commentExtensible w16cex:durableId="520FF2FF" w16cex:dateUtc="2023-10-03T11:12:00Z"/>
  <w16cex:commentExtensible w16cex:durableId="28C55EAB" w16cex:dateUtc="2023-10-02T13:22:00Z"/>
  <w16cex:commentExtensible w16cex:durableId="5442AAAB" w16cex:dateUtc="2023-10-03T11:12:00Z"/>
  <w16cex:commentExtensible w16cex:durableId="28C55F11" w16cex:dateUtc="2023-10-02T13:24:00Z"/>
  <w16cex:commentExtensible w16cex:durableId="4DB3BDF3" w16cex:dateUtc="2023-10-03T11:12:00Z"/>
  <w16cex:commentExtensible w16cex:durableId="28C55F1E" w16cex:dateUtc="2023-10-02T13:24:00Z"/>
  <w16cex:commentExtensible w16cex:durableId="2C6D9112" w16cex:dateUtc="2023-10-03T11:13:00Z"/>
  <w16cex:commentExtensible w16cex:durableId="28C55F2D" w16cex:dateUtc="2023-10-02T13:24:00Z"/>
  <w16cex:commentExtensible w16cex:durableId="5123F694" w16cex:dateUtc="2023-10-03T11:13:00Z"/>
  <w16cex:commentExtensible w16cex:durableId="28C55F7B" w16cex:dateUtc="2023-10-02T13:25:00Z"/>
  <w16cex:commentExtensible w16cex:durableId="6A1E6F2C" w16cex:dateUtc="2023-10-03T11:14:00Z"/>
  <w16cex:commentExtensible w16cex:durableId="28C55F8C" w16cex:dateUtc="2023-10-02T13:26:00Z"/>
  <w16cex:commentExtensible w16cex:durableId="4D60DDC1" w16cex:dateUtc="2023-10-03T11:14:00Z"/>
  <w16cex:commentExtensible w16cex:durableId="28C55FBF" w16cex:dateUtc="2023-10-02T13:26:00Z"/>
  <w16cex:commentExtensible w16cex:durableId="78D925B7" w16cex:dateUtc="2023-10-03T11:14:00Z"/>
  <w16cex:commentExtensible w16cex:durableId="28C55FCD" w16cex:dateUtc="2023-10-02T13:27:00Z"/>
  <w16cex:commentExtensible w16cex:durableId="014A992E" w16cex:dateUtc="2023-10-03T11:14:00Z"/>
  <w16cex:commentExtensible w16cex:durableId="28C55FF0" w16cex:dateUtc="2023-10-02T13:27:00Z"/>
  <w16cex:commentExtensible w16cex:durableId="343D3F73" w16cex:dateUtc="2023-10-03T11:14:00Z"/>
  <w16cex:commentExtensible w16cex:durableId="28C56028" w16cex:dateUtc="2023-10-02T13:28:00Z"/>
  <w16cex:commentExtensible w16cex:durableId="3D300200" w16cex:dateUtc="2023-10-03T11:15:00Z"/>
  <w16cex:commentExtensible w16cex:durableId="2948C2CD" w16cex:dateUtc="2024-01-10T0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3D78F2" w16cid:durableId="28C55DF0"/>
  <w16cid:commentId w16cid:paraId="13BB2436" w16cid:durableId="3548B5F8"/>
  <w16cid:commentId w16cid:paraId="7C187E56" w16cid:durableId="28C55E50"/>
  <w16cid:commentId w16cid:paraId="27EF36C0" w16cid:durableId="65FF374D"/>
  <w16cid:commentId w16cid:paraId="43E6CC26" w16cid:durableId="2B068536"/>
  <w16cid:commentId w16cid:paraId="36CF5471" w16cid:durableId="28C55E73"/>
  <w16cid:commentId w16cid:paraId="0816DB9D" w16cid:durableId="2AAD9860"/>
  <w16cid:commentId w16cid:paraId="0E6FAAFE" w16cid:durableId="28C55EA0"/>
  <w16cid:commentId w16cid:paraId="01BC9FFF" w16cid:durableId="520FF2FF"/>
  <w16cid:commentId w16cid:paraId="6483811D" w16cid:durableId="28C55EAB"/>
  <w16cid:commentId w16cid:paraId="5B120F65" w16cid:durableId="5442AAAB"/>
  <w16cid:commentId w16cid:paraId="28113F21" w16cid:durableId="28C55F11"/>
  <w16cid:commentId w16cid:paraId="10B472AD" w16cid:durableId="4DB3BDF3"/>
  <w16cid:commentId w16cid:paraId="65D25745" w16cid:durableId="28C55F1E"/>
  <w16cid:commentId w16cid:paraId="2D1CB92C" w16cid:durableId="2C6D9112"/>
  <w16cid:commentId w16cid:paraId="3A1F0AA6" w16cid:durableId="28C55F2D"/>
  <w16cid:commentId w16cid:paraId="14CE8365" w16cid:durableId="5123F694"/>
  <w16cid:commentId w16cid:paraId="61B33017" w16cid:durableId="28C55F7B"/>
  <w16cid:commentId w16cid:paraId="7F3B1AE4" w16cid:durableId="6A1E6F2C"/>
  <w16cid:commentId w16cid:paraId="1FA48BBF" w16cid:durableId="28C55F8C"/>
  <w16cid:commentId w16cid:paraId="7F526A51" w16cid:durableId="4D60DDC1"/>
  <w16cid:commentId w16cid:paraId="12B4D0B7" w16cid:durableId="28C55FBF"/>
  <w16cid:commentId w16cid:paraId="3D4544C6" w16cid:durableId="78D925B7"/>
  <w16cid:commentId w16cid:paraId="2F5FBC00" w16cid:durableId="28C55FCD"/>
  <w16cid:commentId w16cid:paraId="0B0C0BA0" w16cid:durableId="014A992E"/>
  <w16cid:commentId w16cid:paraId="0F4B9F84" w16cid:durableId="28C55FF0"/>
  <w16cid:commentId w16cid:paraId="19055A1A" w16cid:durableId="343D3F73"/>
  <w16cid:commentId w16cid:paraId="1E6683CC" w16cid:durableId="28C56028"/>
  <w16cid:commentId w16cid:paraId="25F99A42" w16cid:durableId="3D300200"/>
  <w16cid:commentId w16cid:paraId="35F020A4" w16cid:durableId="2948C2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F9420" w14:textId="77777777" w:rsidR="005917CE" w:rsidRDefault="005917CE" w:rsidP="00EB689C">
      <w:r>
        <w:separator/>
      </w:r>
    </w:p>
    <w:p w14:paraId="5E326DCF" w14:textId="77777777" w:rsidR="005917CE" w:rsidRDefault="005917CE"/>
  </w:endnote>
  <w:endnote w:type="continuationSeparator" w:id="0">
    <w:p w14:paraId="020333F8" w14:textId="77777777" w:rsidR="005917CE" w:rsidRDefault="005917CE" w:rsidP="00EB689C">
      <w:r>
        <w:continuationSeparator/>
      </w:r>
    </w:p>
    <w:p w14:paraId="4FED6EAF" w14:textId="77777777" w:rsidR="005917CE" w:rsidRDefault="005917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Tabeloverskrif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8730068"/>
      <w:docPartObj>
        <w:docPartGallery w:val="Page Numbers (Bottom of Page)"/>
        <w:docPartUnique/>
      </w:docPartObj>
    </w:sdtPr>
    <w:sdtEndPr/>
    <w:sdtContent>
      <w:sdt>
        <w:sdtPr>
          <w:id w:val="253867974"/>
          <w:docPartObj>
            <w:docPartGallery w:val="Page Numbers (Top of Page)"/>
            <w:docPartUnique/>
          </w:docPartObj>
        </w:sdtPr>
        <w:sdtEndPr/>
        <w:sdtContent>
          <w:p w14:paraId="397CA39A" w14:textId="77777777" w:rsidR="001950F0" w:rsidRDefault="001950F0" w:rsidP="001950F0">
            <w:pPr>
              <w:pStyle w:val="Sidefod"/>
              <w:ind w:right="27"/>
              <w:jc w:val="right"/>
            </w:pPr>
          </w:p>
          <w:p w14:paraId="397CA39B" w14:textId="77777777" w:rsidR="001950F0" w:rsidRDefault="00F95617" w:rsidP="001950F0">
            <w:pPr>
              <w:pStyle w:val="Sidefod"/>
              <w:ind w:right="27"/>
              <w:jc w:val="right"/>
            </w:pPr>
            <w:r>
              <w:rPr>
                <w:noProof/>
                <w:lang w:val="da-DK" w:eastAsia="da-DK"/>
              </w:rPr>
              <mc:AlternateContent>
                <mc:Choice Requires="wps">
                  <w:drawing>
                    <wp:anchor distT="0" distB="0" distL="114300" distR="114300" simplePos="0" relativeHeight="251679232" behindDoc="0" locked="0" layoutInCell="1" allowOverlap="1" wp14:anchorId="397CA3A3" wp14:editId="397CA3A4">
                      <wp:simplePos x="0" y="0"/>
                      <wp:positionH relativeFrom="column">
                        <wp:posOffset>3851910</wp:posOffset>
                      </wp:positionH>
                      <wp:positionV relativeFrom="paragraph">
                        <wp:posOffset>54610</wp:posOffset>
                      </wp:positionV>
                      <wp:extent cx="2781300" cy="266700"/>
                      <wp:effectExtent l="0" t="0" r="0" b="0"/>
                      <wp:wrapNone/>
                      <wp:docPr id="10" name="Tekstfelt 10"/>
                      <wp:cNvGraphicFramePr/>
                      <a:graphic xmlns:a="http://schemas.openxmlformats.org/drawingml/2006/main">
                        <a:graphicData uri="http://schemas.microsoft.com/office/word/2010/wordprocessingShape">
                          <wps:wsp normalEastAsianFlow="1">
                            <wps:cNvSpPr txBox="1"/>
                            <wps:spPr>
                              <a:xfrm>
                                <a:off x="0" y="0"/>
                                <a:ext cx="2781300" cy="266700"/>
                              </a:xfrm>
                              <a:prstGeom prst="rect">
                                <a:avLst/>
                              </a:prstGeom>
                              <a:solidFill>
                                <a:schemeClr val="lt1"/>
                              </a:solidFill>
                              <a:ln w="6350">
                                <a:noFill/>
                              </a:ln>
                            </wps:spPr>
                            <wps:txbx>
                              <w:txbxContent>
                                <w:p w14:paraId="397CA3B3" w14:textId="77777777" w:rsidR="00F95617" w:rsidRDefault="00F95617" w:rsidP="00F95617">
                                  <w:pPr>
                                    <w:pStyle w:val="Sidefod"/>
                                    <w:ind w:right="27"/>
                                    <w:jc w:val="right"/>
                                  </w:pPr>
                                  <w:r>
                                    <w:rPr>
                                      <w:lang w:val="da-DK"/>
                                    </w:rPr>
                                    <w:t xml:space="preserve">Side </w:t>
                                  </w:r>
                                  <w:r>
                                    <w:rPr>
                                      <w:bCs/>
                                      <w:sz w:val="24"/>
                                      <w:szCs w:val="24"/>
                                    </w:rPr>
                                    <w:fldChar w:fldCharType="begin"/>
                                  </w:r>
                                  <w:r>
                                    <w:rPr>
                                      <w:bCs/>
                                    </w:rPr>
                                    <w:instrText>PAGE</w:instrText>
                                  </w:r>
                                  <w:r>
                                    <w:rPr>
                                      <w:bCs/>
                                      <w:sz w:val="24"/>
                                      <w:szCs w:val="24"/>
                                    </w:rPr>
                                    <w:fldChar w:fldCharType="separate"/>
                                  </w:r>
                                  <w:r w:rsidR="00651E7E">
                                    <w:rPr>
                                      <w:bCs/>
                                      <w:noProof/>
                                    </w:rPr>
                                    <w:t>2</w:t>
                                  </w:r>
                                  <w:r>
                                    <w:rPr>
                                      <w:bCs/>
                                      <w:sz w:val="24"/>
                                      <w:szCs w:val="24"/>
                                    </w:rPr>
                                    <w:fldChar w:fldCharType="end"/>
                                  </w:r>
                                  <w:r>
                                    <w:rPr>
                                      <w:lang w:val="da-DK"/>
                                    </w:rPr>
                                    <w:t xml:space="preserve"> af </w:t>
                                  </w:r>
                                  <w:r>
                                    <w:rPr>
                                      <w:bCs/>
                                      <w:sz w:val="24"/>
                                      <w:szCs w:val="24"/>
                                    </w:rPr>
                                    <w:fldChar w:fldCharType="begin"/>
                                  </w:r>
                                  <w:r>
                                    <w:rPr>
                                      <w:bCs/>
                                    </w:rPr>
                                    <w:instrText>NUMPAGES</w:instrText>
                                  </w:r>
                                  <w:r>
                                    <w:rPr>
                                      <w:bCs/>
                                      <w:sz w:val="24"/>
                                      <w:szCs w:val="24"/>
                                    </w:rPr>
                                    <w:fldChar w:fldCharType="separate"/>
                                  </w:r>
                                  <w:r w:rsidR="00891C3D">
                                    <w:rPr>
                                      <w:bCs/>
                                      <w:noProof/>
                                    </w:rPr>
                                    <w:t>1</w:t>
                                  </w:r>
                                  <w:r>
                                    <w:rPr>
                                      <w:bCs/>
                                      <w:sz w:val="24"/>
                                      <w:szCs w:val="24"/>
                                    </w:rPr>
                                    <w:fldChar w:fldCharType="end"/>
                                  </w:r>
                                </w:p>
                                <w:p w14:paraId="397CA3B4" w14:textId="77777777" w:rsidR="00F95617" w:rsidRDefault="00F95617" w:rsidP="00F956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7CA3A3" id="_x0000_t202" coordsize="21600,21600" o:spt="202" path="m,l,21600r21600,l21600,xe">
                      <v:stroke joinstyle="miter"/>
                      <v:path gradientshapeok="t" o:connecttype="rect"/>
                    </v:shapetype>
                    <v:shape id="Tekstfelt 10" o:spid="_x0000_s1026" type="#_x0000_t202" style="position:absolute;left:0;text-align:left;margin-left:303.3pt;margin-top:4.3pt;width:219pt;height:21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" fillcolor="white [3201]" stroked="f" strokeweight=".5pt">
                      <v:textbox style="layout-flow:horizontal-ideographic">
                        <w:txbxContent>
                          <w:p w14:paraId="397CA3B3" w14:textId="77777777" w:rsidR="00F95617" w:rsidRDefault="00F95617" w:rsidP="00F95617">
                            <w:pPr>
                              <w:pStyle w:val="Sidefod"/>
                              <w:ind w:right="27"/>
                              <w:jc w:val="right"/>
                            </w:pPr>
                            <w:r>
                              <w:rPr>
                                <w:lang w:val="da-DK"/>
                              </w:rPr>
                              <w:t xml:space="preserve">Side </w:t>
                            </w:r>
                            <w:r>
                              <w:rPr>
                                <w:bCs/>
                                <w:sz w:val="24"/>
                                <w:szCs w:val="24"/>
                              </w:rPr>
                              <w:fldChar w:fldCharType="begin"/>
                            </w:r>
                            <w:r>
                              <w:rPr>
                                <w:bCs/>
                              </w:rPr>
                              <w:instrText>PAGE</w:instrText>
                            </w:r>
                            <w:r>
                              <w:rPr>
                                <w:bCs/>
                                <w:sz w:val="24"/>
                                <w:szCs w:val="24"/>
                              </w:rPr>
                              <w:fldChar w:fldCharType="separate"/>
                            </w:r>
                            <w:r w:rsidR="00651E7E">
                              <w:rPr>
                                <w:bCs/>
                                <w:noProof/>
                              </w:rPr>
                              <w:t>2</w:t>
                            </w:r>
                            <w:r>
                              <w:rPr>
                                <w:bCs/>
                                <w:sz w:val="24"/>
                                <w:szCs w:val="24"/>
                              </w:rPr>
                              <w:fldChar w:fldCharType="end"/>
                            </w:r>
                            <w:r>
                              <w:rPr>
                                <w:lang w:val="da-DK"/>
                              </w:rPr>
                              <w:t xml:space="preserve"> af </w:t>
                            </w:r>
                            <w:r>
                              <w:rPr>
                                <w:bCs/>
                                <w:sz w:val="24"/>
                                <w:szCs w:val="24"/>
                              </w:rPr>
                              <w:fldChar w:fldCharType="begin"/>
                            </w:r>
                            <w:r>
                              <w:rPr>
                                <w:bCs/>
                              </w:rPr>
                              <w:instrText>NUMPAGES</w:instrText>
                            </w:r>
                            <w:r>
                              <w:rPr>
                                <w:bCs/>
                                <w:sz w:val="24"/>
                                <w:szCs w:val="24"/>
                              </w:rPr>
                              <w:fldChar w:fldCharType="separate"/>
                            </w:r>
                            <w:r w:rsidR="00891C3D">
                              <w:rPr>
                                <w:bCs/>
                                <w:noProof/>
                              </w:rPr>
                              <w:t>1</w:t>
                            </w:r>
                            <w:r>
                              <w:rPr>
                                <w:bCs/>
                                <w:sz w:val="24"/>
                                <w:szCs w:val="24"/>
                              </w:rPr>
                              <w:fldChar w:fldCharType="end"/>
                            </w:r>
                          </w:p>
                          <w:p w14:paraId="397CA3B4" w14:textId="77777777" w:rsidR="00F95617" w:rsidRDefault="00F95617" w:rsidP="00F95617"/>
                        </w:txbxContent>
                      </v:textbox>
                    </v:shape>
                  </w:pict>
                </mc:Fallback>
              </mc:AlternateContent>
            </w:r>
          </w:p>
        </w:sdtContent>
      </w:sdt>
    </w:sdtContent>
  </w:sdt>
  <w:p w14:paraId="397CA39C" w14:textId="77777777" w:rsidR="001C6DB5" w:rsidRPr="001950F0" w:rsidRDefault="001C6DB5" w:rsidP="001950F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CA3A0" w14:textId="77777777" w:rsidR="00FD6DC4" w:rsidRDefault="00651E7E">
    <w:pPr>
      <w:pStyle w:val="Sidefod"/>
    </w:pPr>
    <w:r>
      <w:rPr>
        <w:noProof/>
        <w:lang w:val="da-DK" w:eastAsia="da-DK"/>
      </w:rPr>
      <mc:AlternateContent>
        <mc:Choice Requires="wps">
          <w:drawing>
            <wp:anchor distT="0" distB="0" distL="114300" distR="114300" simplePos="0" relativeHeight="251683328" behindDoc="0" locked="0" layoutInCell="1" allowOverlap="1" wp14:anchorId="397CA3AF" wp14:editId="397CA3B0">
              <wp:simplePos x="0" y="0"/>
              <wp:positionH relativeFrom="column">
                <wp:posOffset>3918585</wp:posOffset>
              </wp:positionH>
              <wp:positionV relativeFrom="paragraph">
                <wp:posOffset>-53340</wp:posOffset>
              </wp:positionV>
              <wp:extent cx="2781300" cy="266700"/>
              <wp:effectExtent l="0" t="0" r="0" b="0"/>
              <wp:wrapNone/>
              <wp:docPr id="2" name="Tekstfelt 10"/>
              <wp:cNvGraphicFramePr/>
              <a:graphic xmlns:a="http://schemas.openxmlformats.org/drawingml/2006/main">
                <a:graphicData uri="http://schemas.microsoft.com/office/word/2010/wordprocessingShape">
                  <wps:wsp normalEastAsianFlow="1">
                    <wps:cNvSpPr txBox="1"/>
                    <wps:spPr>
                      <a:xfrm>
                        <a:off x="0" y="0"/>
                        <a:ext cx="2781300" cy="266700"/>
                      </a:xfrm>
                      <a:prstGeom prst="rect">
                        <a:avLst/>
                      </a:prstGeom>
                      <a:solidFill>
                        <a:schemeClr val="lt1"/>
                      </a:solidFill>
                      <a:ln w="6350">
                        <a:noFill/>
                      </a:ln>
                    </wps:spPr>
                    <wps:txbx>
                      <w:txbxContent>
                        <w:p w14:paraId="397CA3D0" w14:textId="77777777" w:rsidR="000066E1" w:rsidRDefault="000066E1" w:rsidP="000066E1">
                          <w:pPr>
                            <w:pStyle w:val="Sidefod"/>
                            <w:ind w:right="27"/>
                            <w:jc w:val="right"/>
                          </w:pPr>
                          <w:r>
                            <w:rPr>
                              <w:lang w:val="da-DK"/>
                            </w:rPr>
                            <w:t xml:space="preserve">Side </w:t>
                          </w:r>
                          <w:r>
                            <w:rPr>
                              <w:bCs/>
                              <w:sz w:val="24"/>
                              <w:szCs w:val="24"/>
                            </w:rPr>
                            <w:fldChar w:fldCharType="begin"/>
                          </w:r>
                          <w:r>
                            <w:rPr>
                              <w:bCs/>
                            </w:rPr>
                            <w:instrText>PAGE</w:instrText>
                          </w:r>
                          <w:r>
                            <w:rPr>
                              <w:bCs/>
                              <w:sz w:val="24"/>
                              <w:szCs w:val="24"/>
                            </w:rPr>
                            <w:fldChar w:fldCharType="separate"/>
                          </w:r>
                          <w:r w:rsidR="00C97FE1">
                            <w:rPr>
                              <w:bCs/>
                              <w:noProof/>
                            </w:rPr>
                            <w:t>1</w:t>
                          </w:r>
                          <w:r>
                            <w:rPr>
                              <w:bCs/>
                              <w:sz w:val="24"/>
                              <w:szCs w:val="24"/>
                            </w:rPr>
                            <w:fldChar w:fldCharType="end"/>
                          </w:r>
                          <w:r>
                            <w:rPr>
                              <w:lang w:val="da-DK"/>
                            </w:rPr>
                            <w:t xml:space="preserve"> af </w:t>
                          </w:r>
                          <w:r>
                            <w:rPr>
                              <w:bCs/>
                              <w:sz w:val="24"/>
                              <w:szCs w:val="24"/>
                            </w:rPr>
                            <w:fldChar w:fldCharType="begin"/>
                          </w:r>
                          <w:r>
                            <w:rPr>
                              <w:bCs/>
                            </w:rPr>
                            <w:instrText>NUMPAGES</w:instrText>
                          </w:r>
                          <w:r>
                            <w:rPr>
                              <w:bCs/>
                              <w:sz w:val="24"/>
                              <w:szCs w:val="24"/>
                            </w:rPr>
                            <w:fldChar w:fldCharType="separate"/>
                          </w:r>
                          <w:r w:rsidR="00C97FE1">
                            <w:rPr>
                              <w:bCs/>
                              <w:noProof/>
                            </w:rPr>
                            <w:t>1</w:t>
                          </w:r>
                          <w:r>
                            <w:rPr>
                              <w:bCs/>
                              <w:sz w:val="24"/>
                              <w:szCs w:val="24"/>
                            </w:rPr>
                            <w:fldChar w:fldCharType="end"/>
                          </w:r>
                        </w:p>
                        <w:p w14:paraId="397CA3D1" w14:textId="77777777" w:rsidR="000066E1" w:rsidRDefault="000066E1" w:rsidP="00006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7CA3AF" id="_x0000_t202" coordsize="21600,21600" o:spt="202" path="m,l,21600r21600,l21600,xe">
              <v:stroke joinstyle="miter"/>
              <v:path gradientshapeok="t" o:connecttype="rect"/>
            </v:shapetype>
            <v:shape id="_x0000_s1031" type="#_x0000_t202" style="position:absolute;margin-left:308.55pt;margin-top:-4.2pt;width:219pt;height:21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" fillcolor="white [3201]" stroked="f" strokeweight=".5pt">
              <v:textbox style="layout-flow:horizontal-ideographic">
                <w:txbxContent>
                  <w:p w14:paraId="397CA3D0" w14:textId="77777777" w:rsidR="000066E1" w:rsidRDefault="000066E1" w:rsidP="000066E1">
                    <w:pPr>
                      <w:pStyle w:val="Sidefod"/>
                      <w:ind w:right="27"/>
                      <w:jc w:val="right"/>
                    </w:pPr>
                    <w:r>
                      <w:rPr>
                        <w:lang w:val="da-DK"/>
                      </w:rPr>
                      <w:t xml:space="preserve">Side </w:t>
                    </w:r>
                    <w:r>
                      <w:rPr>
                        <w:bCs/>
                        <w:sz w:val="24"/>
                        <w:szCs w:val="24"/>
                      </w:rPr>
                      <w:fldChar w:fldCharType="begin"/>
                    </w:r>
                    <w:r>
                      <w:rPr>
                        <w:bCs/>
                      </w:rPr>
                      <w:instrText>PAGE</w:instrText>
                    </w:r>
                    <w:r>
                      <w:rPr>
                        <w:bCs/>
                        <w:sz w:val="24"/>
                        <w:szCs w:val="24"/>
                      </w:rPr>
                      <w:fldChar w:fldCharType="separate"/>
                    </w:r>
                    <w:r w:rsidR="00C97FE1">
                      <w:rPr>
                        <w:bCs/>
                        <w:noProof/>
                      </w:rPr>
                      <w:t>1</w:t>
                    </w:r>
                    <w:r>
                      <w:rPr>
                        <w:bCs/>
                        <w:sz w:val="24"/>
                        <w:szCs w:val="24"/>
                      </w:rPr>
                      <w:fldChar w:fldCharType="end"/>
                    </w:r>
                    <w:r>
                      <w:rPr>
                        <w:lang w:val="da-DK"/>
                      </w:rPr>
                      <w:t xml:space="preserve"> af </w:t>
                    </w:r>
                    <w:r>
                      <w:rPr>
                        <w:bCs/>
                        <w:sz w:val="24"/>
                        <w:szCs w:val="24"/>
                      </w:rPr>
                      <w:fldChar w:fldCharType="begin"/>
                    </w:r>
                    <w:r>
                      <w:rPr>
                        <w:bCs/>
                      </w:rPr>
                      <w:instrText>NUMPAGES</w:instrText>
                    </w:r>
                    <w:r>
                      <w:rPr>
                        <w:bCs/>
                        <w:sz w:val="24"/>
                        <w:szCs w:val="24"/>
                      </w:rPr>
                      <w:fldChar w:fldCharType="separate"/>
                    </w:r>
                    <w:r w:rsidR="00C97FE1">
                      <w:rPr>
                        <w:bCs/>
                        <w:noProof/>
                      </w:rPr>
                      <w:t>1</w:t>
                    </w:r>
                    <w:r>
                      <w:rPr>
                        <w:bCs/>
                        <w:sz w:val="24"/>
                        <w:szCs w:val="24"/>
                      </w:rPr>
                      <w:fldChar w:fldCharType="end"/>
                    </w:r>
                  </w:p>
                  <w:p w14:paraId="397CA3D1" w14:textId="77777777" w:rsidR="000066E1" w:rsidRDefault="000066E1" w:rsidP="000066E1"/>
                </w:txbxContent>
              </v:textbox>
            </v:shape>
          </w:pict>
        </mc:Fallback>
      </mc:AlternateContent>
    </w:r>
    <w:r w:rsidR="00D34677">
      <w:rPr>
        <w:rFonts w:ascii="Times New Roman" w:hAnsi="Times New Roman" w:cs="Times New Roman"/>
        <w:noProof/>
        <w:color w:val="auto"/>
        <w:sz w:val="24"/>
        <w:szCs w:val="24"/>
        <w:lang w:val="da-DK" w:eastAsia="da-DK"/>
      </w:rPr>
      <mc:AlternateContent>
        <mc:Choice Requires="wps">
          <w:drawing>
            <wp:anchor distT="0" distB="0" distL="114300" distR="114300" simplePos="0" relativeHeight="251686400" behindDoc="0" locked="0" layoutInCell="1" allowOverlap="1" wp14:anchorId="397CA3B1" wp14:editId="397CA3B2">
              <wp:simplePos x="0" y="0"/>
              <wp:positionH relativeFrom="column">
                <wp:posOffset>5909310</wp:posOffset>
              </wp:positionH>
              <wp:positionV relativeFrom="paragraph">
                <wp:posOffset>-3206115</wp:posOffset>
              </wp:positionV>
              <wp:extent cx="660400" cy="660400"/>
              <wp:effectExtent l="0" t="0" r="25400" b="25400"/>
              <wp:wrapNone/>
              <wp:docPr id="6" name="Tekstboks 6"/>
              <wp:cNvGraphicFramePr/>
              <a:graphic xmlns:a="http://schemas.openxmlformats.org/drawingml/2006/main">
                <a:graphicData uri="http://schemas.microsoft.com/office/word/2010/wordprocessingShape">
                  <wps:wsp>
                    <wps:cNvSpPr txBox="1"/>
                    <wps:spPr>
                      <a:xfrm>
                        <a:off x="0" y="0"/>
                        <a:ext cx="660400" cy="6604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7CA3D2" w14:textId="77777777" w:rsidR="00F6674E" w:rsidRDefault="00F6674E" w:rsidP="00F6674E">
                          <w:r>
                            <w:fldChar w:fldCharType="begin"/>
                          </w:r>
                          <w:r>
                            <w:instrText xml:space="preserve"> MERGEFIELD Image:DataMatrix </w:instrText>
                          </w:r>
                          <w:r>
                            <w:fldChar w:fldCharType="separate"/>
                          </w:r>
                          <w:r w:rsidR="00891C3D">
                            <w:rPr>
                              <w:noProof/>
                            </w:rPr>
                            <w:t>«Image:DataMatrix»</w:t>
                          </w:r>
                          <w:r>
                            <w:fldChar w:fldCharType="end"/>
                          </w:r>
                        </w:p>
                        <w:p w14:paraId="397CA3D3" w14:textId="77777777" w:rsidR="00D34677" w:rsidRDefault="00D346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7CA3B1" id="Tekstboks 6" o:spid="_x0000_s1032" type="#_x0000_t202" style="position:absolute;margin-left:465.3pt;margin-top:-252.45pt;width:52pt;height:52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" filled="f" strokeweight=".5pt">
              <v:textbox>
                <w:txbxContent>
                  <w:p w14:paraId="397CA3D2" w14:textId="77777777" w:rsidR="00F6674E" w:rsidRDefault="00F6674E" w:rsidP="00F6674E">
                    <w:r>
                      <w:fldChar w:fldCharType="begin"/>
                    </w:r>
                    <w:r>
                      <w:instrText xml:space="preserve"> MERGEFIELD Image:DataMatrix </w:instrText>
                    </w:r>
                    <w:r>
                      <w:fldChar w:fldCharType="separate"/>
                    </w:r>
                    <w:r w:rsidR="00891C3D">
                      <w:rPr>
                        <w:noProof/>
                      </w:rPr>
                      <w:t>«Image:DataMatrix»</w:t>
                    </w:r>
                    <w:r>
                      <w:fldChar w:fldCharType="end"/>
                    </w:r>
                  </w:p>
                  <w:p w14:paraId="397CA3D3" w14:textId="77777777" w:rsidR="00D34677" w:rsidRDefault="00D34677"/>
                </w:txbxContent>
              </v:textbox>
            </v:shape>
          </w:pict>
        </mc:Fallback>
      </mc:AlternateContent>
    </w:r>
    <w:r w:rsidR="00056BCD" w:rsidRPr="00056BCD">
      <w:rPr>
        <w:rFonts w:ascii="Times New Roman" w:hAnsi="Times New Roman" w:cs="Times New Roman"/>
        <w:color w:val="auto"/>
        <w:sz w:val="24"/>
        <w:szCs w:val="24"/>
        <w:lang w:val="da-DK" w:eastAsia="da-DK"/>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EE94B" w14:textId="77777777" w:rsidR="005917CE" w:rsidRDefault="005917CE" w:rsidP="00EB689C">
      <w:r>
        <w:separator/>
      </w:r>
    </w:p>
    <w:p w14:paraId="5D78ED29" w14:textId="77777777" w:rsidR="005917CE" w:rsidRDefault="005917CE"/>
  </w:footnote>
  <w:footnote w:type="continuationSeparator" w:id="0">
    <w:p w14:paraId="45152646" w14:textId="77777777" w:rsidR="005917CE" w:rsidRDefault="005917CE" w:rsidP="00EB689C">
      <w:r>
        <w:continuationSeparator/>
      </w:r>
    </w:p>
    <w:p w14:paraId="576A20A0" w14:textId="77777777" w:rsidR="005917CE" w:rsidRDefault="005917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CA399" w14:textId="77777777" w:rsidR="008726FA" w:rsidRDefault="00A10576" w:rsidP="00A10576">
    <w:pPr>
      <w:pStyle w:val="Sidehoved"/>
      <w:tabs>
        <w:tab w:val="clear" w:pos="4680"/>
        <w:tab w:val="clear" w:pos="9360"/>
        <w:tab w:val="left" w:pos="4619"/>
      </w:tabs>
      <w:ind w:left="1304"/>
    </w:pPr>
    <w:r>
      <w:tab/>
    </w:r>
    <w:r>
      <w:rPr>
        <w:noProof/>
        <w:lang w:val="da-DK" w:eastAsia="da-DK"/>
      </w:rPr>
      <w:drawing>
        <wp:anchor distT="0" distB="0" distL="114300" distR="114300" simplePos="0" relativeHeight="251653632" behindDoc="0" locked="1" layoutInCell="1" allowOverlap="1" wp14:anchorId="397CA3A1" wp14:editId="397CA3A2">
          <wp:simplePos x="0" y="0"/>
          <wp:positionH relativeFrom="rightMargin">
            <wp:posOffset>-1106805</wp:posOffset>
          </wp:positionH>
          <wp:positionV relativeFrom="page">
            <wp:posOffset>503555</wp:posOffset>
          </wp:positionV>
          <wp:extent cx="2599055" cy="215900"/>
          <wp:effectExtent l="0" t="0" r="0" b="0"/>
          <wp:wrapNone/>
          <wp:docPr id="11"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DKwor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99055" cy="2159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CA39D" w14:textId="77777777" w:rsidR="00F552C8" w:rsidRPr="004D1BDC" w:rsidRDefault="004D1BDC" w:rsidP="004D1BDC">
    <w:pPr>
      <w:pStyle w:val="Sidehoved"/>
      <w:tabs>
        <w:tab w:val="clear" w:pos="4680"/>
        <w:tab w:val="clear" w:pos="9360"/>
        <w:tab w:val="left" w:pos="4619"/>
      </w:tabs>
      <w:ind w:left="1304"/>
    </w:pPr>
    <w:r>
      <w:tab/>
    </w:r>
    <w:r>
      <w:rPr>
        <w:noProof/>
        <w:lang w:val="da-DK" w:eastAsia="da-DK"/>
      </w:rPr>
      <w:drawing>
        <wp:anchor distT="0" distB="0" distL="114300" distR="114300" simplePos="0" relativeHeight="251656704" behindDoc="0" locked="1" layoutInCell="1" allowOverlap="1" wp14:anchorId="397CA3A5" wp14:editId="397CA3A6">
          <wp:simplePos x="0" y="0"/>
          <wp:positionH relativeFrom="rightMargin">
            <wp:posOffset>-849630</wp:posOffset>
          </wp:positionH>
          <wp:positionV relativeFrom="page">
            <wp:posOffset>503555</wp:posOffset>
          </wp:positionV>
          <wp:extent cx="2599055" cy="215900"/>
          <wp:effectExtent l="0" t="0" r="0" b="0"/>
          <wp:wrapNone/>
          <wp:docPr id="12"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DKwor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99055" cy="215900"/>
                  </a:xfrm>
                  <a:prstGeom prst="rect">
                    <a:avLst/>
                  </a:prstGeom>
                </pic:spPr>
              </pic:pic>
            </a:graphicData>
          </a:graphic>
          <wp14:sizeRelH relativeFrom="page">
            <wp14:pctWidth>0</wp14:pctWidth>
          </wp14:sizeRelH>
          <wp14:sizeRelV relativeFrom="page">
            <wp14:pctHeight>0</wp14:pctHeight>
          </wp14:sizeRelV>
        </wp:anchor>
      </w:drawing>
    </w:r>
  </w:p>
  <w:p w14:paraId="397CA39E" w14:textId="77777777" w:rsidR="00F552C8" w:rsidRPr="00F036AF" w:rsidRDefault="00F552C8" w:rsidP="0018268C">
    <w:pPr>
      <w:pStyle w:val="Titel"/>
      <w:rPr>
        <w:lang w:val="da-DK"/>
      </w:rPr>
    </w:pPr>
  </w:p>
  <w:p w14:paraId="397CA39F" w14:textId="77777777" w:rsidR="00F552C8" w:rsidRDefault="002F41FF">
    <w:pPr>
      <w:pStyle w:val="Sidehoved"/>
    </w:pPr>
    <w:r w:rsidRPr="00D25CF6">
      <w:rPr>
        <w:noProof/>
        <w:lang w:val="da-DK" w:eastAsia="da-DK"/>
      </w:rPr>
      <mc:AlternateContent>
        <mc:Choice Requires="wps">
          <w:drawing>
            <wp:anchor distT="0" distB="0" distL="114300" distR="114300" simplePos="0" relativeHeight="251674112" behindDoc="0" locked="0" layoutInCell="1" allowOverlap="1" wp14:anchorId="397CA3A7" wp14:editId="397CA3A8">
              <wp:simplePos x="0" y="0"/>
              <wp:positionH relativeFrom="margin">
                <wp:posOffset>5175885</wp:posOffset>
              </wp:positionH>
              <wp:positionV relativeFrom="margin">
                <wp:posOffset>124460</wp:posOffset>
              </wp:positionV>
              <wp:extent cx="1414780" cy="1371600"/>
              <wp:effectExtent l="0" t="0" r="0" b="0"/>
              <wp:wrapNone/>
              <wp:docPr id="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1371600"/>
                      </a:xfrm>
                      <a:prstGeom prst="rect">
                        <a:avLst/>
                      </a:prstGeom>
                      <a:noFill/>
                      <a:ln w="9525">
                        <a:noFill/>
                        <a:miter lim="800000"/>
                        <a:headEnd/>
                        <a:tailEnd/>
                      </a:ln>
                    </wps:spPr>
                    <wps:txbx>
                      <w:txbxContent>
                        <w:p w14:paraId="397CA3B5" w14:textId="03D8F8ED" w:rsidR="00CF7F78" w:rsidRDefault="00CF7F78" w:rsidP="00CF7F78">
                          <w:pPr>
                            <w:pStyle w:val="Kolofon"/>
                          </w:pPr>
                          <w:r>
                            <w:fldChar w:fldCharType="begin"/>
                          </w:r>
                          <w:r>
                            <w:instrText xml:space="preserve"> TIME \@ "d. MMMM yyyy" </w:instrText>
                          </w:r>
                          <w:r>
                            <w:fldChar w:fldCharType="separate"/>
                          </w:r>
                          <w:ins w:id="33" w:author="Hamza Shahid Mahmood - HMO" w:date="2025-04-14T10:56:00Z" w16du:dateUtc="2025-04-14T08:56:00Z">
                            <w:r w:rsidR="004D0D74">
                              <w:rPr>
                                <w:noProof/>
                              </w:rPr>
                              <w:t>14. april 2025</w:t>
                            </w:r>
                          </w:ins>
                          <w:ins w:id="34" w:author="Karin Mühlhausen - KMU" w:date="2024-12-13T10:05:00Z">
                            <w:del w:id="35" w:author="Hamza Shahid Mahmood - HMO" w:date="2025-04-14T10:56:00Z" w16du:dateUtc="2025-04-14T08:56:00Z">
                              <w:r w:rsidR="00690D99" w:rsidDel="004D0D74">
                                <w:rPr>
                                  <w:noProof/>
                                </w:rPr>
                                <w:delText>13. december 2024</w:delText>
                              </w:r>
                            </w:del>
                          </w:ins>
                          <w:ins w:id="36" w:author="Anne Lene Yderstræde - ALY" w:date="2024-01-10T07:15:00Z">
                            <w:del w:id="37" w:author="Hamza Shahid Mahmood - HMO" w:date="2025-04-14T10:56:00Z" w16du:dateUtc="2025-04-14T08:56:00Z">
                              <w:r w:rsidR="00E804F0" w:rsidDel="004D0D74">
                                <w:rPr>
                                  <w:noProof/>
                                </w:rPr>
                                <w:delText>10. januar 2024</w:delText>
                              </w:r>
                            </w:del>
                          </w:ins>
                          <w:del w:id="38" w:author="Hamza Shahid Mahmood - HMO" w:date="2025-04-14T10:56:00Z" w16du:dateUtc="2025-04-14T08:56:00Z">
                            <w:r w:rsidR="005D5A74" w:rsidDel="004D0D74">
                              <w:rPr>
                                <w:noProof/>
                              </w:rPr>
                              <w:delText>19. oktober 2023</w:delText>
                            </w:r>
                          </w:del>
                          <w:r>
                            <w:fldChar w:fldCharType="end"/>
                          </w:r>
                        </w:p>
                        <w:p w14:paraId="397CA3B6" w14:textId="77777777" w:rsidR="00CF7F78" w:rsidRDefault="00DC101B" w:rsidP="00CF7F78">
                          <w:pPr>
                            <w:pStyle w:val="Kolofon"/>
                          </w:pPr>
                          <w:r>
                            <w:t>CPR-</w:t>
                          </w:r>
                          <w:r w:rsidR="000E28EE">
                            <w:t xml:space="preserve">nr.: </w:t>
                          </w:r>
                          <w:fldSimple w:instr=" MERGEFIELD  CPR-Modtager ">
                            <w:r w:rsidR="00891C3D">
                              <w:rPr>
                                <w:noProof/>
                              </w:rPr>
                              <w:t>«CPR-Modtager»</w:t>
                            </w:r>
                          </w:fldSimple>
                        </w:p>
                        <w:p w14:paraId="397CA3B7" w14:textId="77777777" w:rsidR="00CF7F78" w:rsidRDefault="00E804F0" w:rsidP="00CF7F78">
                          <w:pPr>
                            <w:pStyle w:val="Kolofon"/>
                          </w:pPr>
                          <w:fldSimple w:instr=" MERGEFIELD DocumentId:ID-Dokument ">
                            <w:r w:rsidR="00891C3D">
                              <w:rPr>
                                <w:noProof/>
                              </w:rPr>
                              <w:t>«DocumentId:ID-Dokument»</w:t>
                            </w:r>
                          </w:fldSimple>
                        </w:p>
                        <w:p w14:paraId="397CA3B8" w14:textId="77777777" w:rsidR="00CF7F78" w:rsidRPr="00EE63F9" w:rsidRDefault="00CF7F78" w:rsidP="00CF7F78">
                          <w:pPr>
                            <w:pStyle w:val="Kolofon"/>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7CA3A7" id="_x0000_t202" coordsize="21600,21600" o:spt="202" path="m,l,21600r21600,l21600,xe">
              <v:stroke joinstyle="miter"/>
              <v:path gradientshapeok="t" o:connecttype="rect"/>
            </v:shapetype>
            <v:shape id="Tekstfelt 2" o:spid="_x0000_s1027" type="#_x0000_t202" style="position:absolute;margin-left:407.55pt;margin-top:9.8pt;width:111.4pt;height:108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" filled="f" stroked="f">
              <v:textbox>
                <w:txbxContent>
                  <w:p w14:paraId="397CA3B5" w14:textId="03D8F8ED" w:rsidR="00CF7F78" w:rsidRDefault="00CF7F78" w:rsidP="00CF7F78">
                    <w:pPr>
                      <w:pStyle w:val="Kolofon"/>
                    </w:pPr>
                    <w:r>
                      <w:fldChar w:fldCharType="begin"/>
                    </w:r>
                    <w:r>
                      <w:instrText xml:space="preserve"> TIME \@ "d. MMMM yyyy" </w:instrText>
                    </w:r>
                    <w:r>
                      <w:fldChar w:fldCharType="separate"/>
                    </w:r>
                    <w:ins w:id="39" w:author="Hamza Shahid Mahmood - HMO" w:date="2025-04-14T10:56:00Z" w16du:dateUtc="2025-04-14T08:56:00Z">
                      <w:r w:rsidR="004D0D74">
                        <w:rPr>
                          <w:noProof/>
                        </w:rPr>
                        <w:t>14. april 2025</w:t>
                      </w:r>
                    </w:ins>
                    <w:ins w:id="40" w:author="Karin Mühlhausen - KMU" w:date="2024-12-13T10:05:00Z">
                      <w:del w:id="41" w:author="Hamza Shahid Mahmood - HMO" w:date="2025-04-14T10:56:00Z" w16du:dateUtc="2025-04-14T08:56:00Z">
                        <w:r w:rsidR="00690D99" w:rsidDel="004D0D74">
                          <w:rPr>
                            <w:noProof/>
                          </w:rPr>
                          <w:delText>13. december 2024</w:delText>
                        </w:r>
                      </w:del>
                    </w:ins>
                    <w:ins w:id="42" w:author="Anne Lene Yderstræde - ALY" w:date="2024-01-10T07:15:00Z">
                      <w:del w:id="43" w:author="Hamza Shahid Mahmood - HMO" w:date="2025-04-14T10:56:00Z" w16du:dateUtc="2025-04-14T08:56:00Z">
                        <w:r w:rsidR="00E804F0" w:rsidDel="004D0D74">
                          <w:rPr>
                            <w:noProof/>
                          </w:rPr>
                          <w:delText>10. januar 2024</w:delText>
                        </w:r>
                      </w:del>
                    </w:ins>
                    <w:del w:id="44" w:author="Hamza Shahid Mahmood - HMO" w:date="2025-04-14T10:56:00Z" w16du:dateUtc="2025-04-14T08:56:00Z">
                      <w:r w:rsidR="005D5A74" w:rsidDel="004D0D74">
                        <w:rPr>
                          <w:noProof/>
                        </w:rPr>
                        <w:delText>19. oktober 2023</w:delText>
                      </w:r>
                    </w:del>
                    <w:r>
                      <w:fldChar w:fldCharType="end"/>
                    </w:r>
                  </w:p>
                  <w:p w14:paraId="397CA3B6" w14:textId="77777777" w:rsidR="00CF7F78" w:rsidRDefault="00DC101B" w:rsidP="00CF7F78">
                    <w:pPr>
                      <w:pStyle w:val="Kolofon"/>
                    </w:pPr>
                    <w:r>
                      <w:t>CPR-</w:t>
                    </w:r>
                    <w:r w:rsidR="000E28EE">
                      <w:t xml:space="preserve">nr.: </w:t>
                    </w:r>
                    <w:fldSimple w:instr=" MERGEFIELD  CPR-Modtager ">
                      <w:r w:rsidR="00891C3D">
                        <w:rPr>
                          <w:noProof/>
                        </w:rPr>
                        <w:t>«CPR-Modtager»</w:t>
                      </w:r>
                    </w:fldSimple>
                  </w:p>
                  <w:p w14:paraId="397CA3B7" w14:textId="77777777" w:rsidR="00CF7F78" w:rsidRDefault="00E804F0" w:rsidP="00CF7F78">
                    <w:pPr>
                      <w:pStyle w:val="Kolofon"/>
                    </w:pPr>
                    <w:fldSimple w:instr=" MERGEFIELD DocumentId:ID-Dokument ">
                      <w:r w:rsidR="00891C3D">
                        <w:rPr>
                          <w:noProof/>
                        </w:rPr>
                        <w:t>«DocumentId:ID-Dokument»</w:t>
                      </w:r>
                    </w:fldSimple>
                  </w:p>
                  <w:p w14:paraId="397CA3B8" w14:textId="77777777" w:rsidR="00CF7F78" w:rsidRPr="00EE63F9" w:rsidRDefault="00CF7F78" w:rsidP="00CF7F78">
                    <w:pPr>
                      <w:pStyle w:val="Kolofon"/>
                    </w:pPr>
                  </w:p>
                </w:txbxContent>
              </v:textbox>
              <w10:wrap anchorx="margin" anchory="margin"/>
            </v:shape>
          </w:pict>
        </mc:Fallback>
      </mc:AlternateContent>
    </w:r>
    <w:r w:rsidR="003F4CB7" w:rsidRPr="00CC1CD7">
      <w:rPr>
        <w:noProof/>
        <w:lang w:val="da-DK" w:eastAsia="da-DK"/>
      </w:rPr>
      <mc:AlternateContent>
        <mc:Choice Requires="wps">
          <w:drawing>
            <wp:anchor distT="0" distB="0" distL="114300" distR="114300" simplePos="0" relativeHeight="251657728" behindDoc="0" locked="1" layoutInCell="1" allowOverlap="1" wp14:anchorId="397CA3A9" wp14:editId="397CA3AA">
              <wp:simplePos x="0" y="0"/>
              <wp:positionH relativeFrom="column">
                <wp:posOffset>4867275</wp:posOffset>
              </wp:positionH>
              <wp:positionV relativeFrom="paragraph">
                <wp:posOffset>2954020</wp:posOffset>
              </wp:positionV>
              <wp:extent cx="1725295" cy="2807970"/>
              <wp:effectExtent l="0" t="0" r="0"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95" cy="2807970"/>
                      </a:xfrm>
                      <a:prstGeom prst="rect">
                        <a:avLst/>
                      </a:prstGeom>
                      <a:noFill/>
                      <a:ln w="9525">
                        <a:noFill/>
                        <a:miter lim="800000"/>
                        <a:headEnd/>
                        <a:tailEnd/>
                      </a:ln>
                    </wps:spPr>
                    <wps:txbx>
                      <w:txbxContent>
                        <w:p w14:paraId="397CA3B9" w14:textId="77777777" w:rsidR="00FB5F52" w:rsidRPr="00457CE1" w:rsidRDefault="00FB5F52" w:rsidP="00FB5F52">
                          <w:pPr>
                            <w:pStyle w:val="Kolofon"/>
                          </w:pPr>
                          <w:r w:rsidRPr="00457CE1">
                            <w:t>Udbetaling Danmark</w:t>
                          </w:r>
                        </w:p>
                        <w:p w14:paraId="397CA3BA" w14:textId="77777777" w:rsidR="00FB5F52" w:rsidRPr="00457CE1" w:rsidRDefault="008770E2" w:rsidP="00FB5F52">
                          <w:pPr>
                            <w:pStyle w:val="Kolofon"/>
                          </w:pPr>
                          <w:r>
                            <w:t>Pension</w:t>
                          </w:r>
                        </w:p>
                        <w:p w14:paraId="397CA3BB" w14:textId="5D3DC62D" w:rsidR="00FB5F52" w:rsidRPr="00457CE1" w:rsidRDefault="00C97FE1" w:rsidP="00FB5F52">
                          <w:pPr>
                            <w:pStyle w:val="Kolofon"/>
                          </w:pPr>
                          <w:r>
                            <w:t>Kongens Vænge</w:t>
                          </w:r>
                          <w:r w:rsidR="00FB5F52" w:rsidRPr="00457CE1">
                            <w:t xml:space="preserve"> 8</w:t>
                          </w:r>
                        </w:p>
                        <w:p w14:paraId="397CA3BC" w14:textId="77777777" w:rsidR="00FB5F52" w:rsidRPr="00457CE1" w:rsidRDefault="00FB5F52" w:rsidP="00FB5F52">
                          <w:pPr>
                            <w:pStyle w:val="Kolofon"/>
                          </w:pPr>
                          <w:r w:rsidRPr="00457CE1">
                            <w:t>3400 Hillerød</w:t>
                          </w:r>
                        </w:p>
                        <w:p w14:paraId="397CA3BD" w14:textId="77777777" w:rsidR="00FB5F52" w:rsidRPr="00457CE1" w:rsidRDefault="00FB5F52" w:rsidP="00FB5F52">
                          <w:pPr>
                            <w:pStyle w:val="Kolofon"/>
                          </w:pPr>
                          <w:r w:rsidRPr="00457CE1">
                            <w:t>CVR-nr.: 33 23 62 39</w:t>
                          </w:r>
                        </w:p>
                        <w:p w14:paraId="397CA3BE" w14:textId="77777777" w:rsidR="00FB5F52" w:rsidRPr="00715781" w:rsidRDefault="00FB5F52" w:rsidP="00715781">
                          <w:pPr>
                            <w:pStyle w:val="Kolofon"/>
                          </w:pPr>
                        </w:p>
                        <w:p w14:paraId="397CA3BF" w14:textId="77777777" w:rsidR="00FB5F52" w:rsidRPr="00F00CFC" w:rsidRDefault="008B5AB5" w:rsidP="00715781">
                          <w:pPr>
                            <w:pStyle w:val="Kolofon"/>
                            <w:rPr>
                              <w:color w:val="0070C0"/>
                              <w:szCs w:val="16"/>
                              <w:u w:val="single"/>
                            </w:rPr>
                          </w:pPr>
                          <w:hyperlink r:id="rId2" w:history="1">
                            <w:r>
                              <w:rPr>
                                <w:rStyle w:val="Hyperlink"/>
                                <w:rFonts w:ascii="Arial" w:hAnsi="Arial"/>
                                <w:sz w:val="16"/>
                                <w:szCs w:val="16"/>
                              </w:rPr>
                              <w:t>www.borger.dk/pension</w:t>
                            </w:r>
                          </w:hyperlink>
                        </w:p>
                        <w:p w14:paraId="397CA3C0" w14:textId="77777777" w:rsidR="00FB5F52" w:rsidRPr="00715781" w:rsidRDefault="00FB5F52" w:rsidP="00715781">
                          <w:pPr>
                            <w:pStyle w:val="Kolofon"/>
                          </w:pPr>
                        </w:p>
                        <w:p w14:paraId="397CA3C1" w14:textId="77777777" w:rsidR="00FB5F52" w:rsidRPr="00457CE1" w:rsidRDefault="00FB5F52" w:rsidP="00715781">
                          <w:pPr>
                            <w:pStyle w:val="Kolofon"/>
                          </w:pPr>
                          <w:r w:rsidRPr="00715781">
                            <w:t>T</w:t>
                          </w:r>
                          <w:r w:rsidRPr="00457CE1">
                            <w:t>elefontid:</w:t>
                          </w:r>
                        </w:p>
                        <w:p w14:paraId="397CA3C2" w14:textId="77777777" w:rsidR="00FB5F52" w:rsidRPr="00457CE1" w:rsidRDefault="00FB5F52" w:rsidP="00FB5F52">
                          <w:pPr>
                            <w:pStyle w:val="Kolofon"/>
                          </w:pPr>
                          <w:r w:rsidRPr="00457CE1">
                            <w:t xml:space="preserve">Man-ons.: </w:t>
                          </w:r>
                          <w:r>
                            <w:t>08.00</w:t>
                          </w:r>
                          <w:r w:rsidRPr="00457CE1">
                            <w:t>-</w:t>
                          </w:r>
                          <w:r>
                            <w:t>16.00</w:t>
                          </w:r>
                        </w:p>
                        <w:p w14:paraId="397CA3C3" w14:textId="3AFB874B" w:rsidR="00FB5F52" w:rsidRPr="00545F4F" w:rsidRDefault="00FB5F52" w:rsidP="00FB5F52">
                          <w:pPr>
                            <w:pStyle w:val="Kolofon"/>
                          </w:pPr>
                          <w:r w:rsidRPr="00545F4F">
                            <w:t>Tors.:</w:t>
                          </w:r>
                          <w:r>
                            <w:t>08.00</w:t>
                          </w:r>
                          <w:r w:rsidRPr="00545F4F">
                            <w:t>-</w:t>
                          </w:r>
                          <w:r>
                            <w:t>1</w:t>
                          </w:r>
                          <w:r w:rsidR="00E8068C">
                            <w:t>7</w:t>
                          </w:r>
                          <w:r>
                            <w:t>.00</w:t>
                          </w:r>
                        </w:p>
                        <w:p w14:paraId="397CA3C4" w14:textId="77777777" w:rsidR="00FB5F52" w:rsidRPr="00457CE1" w:rsidRDefault="00FB5F52" w:rsidP="00FB5F52">
                          <w:pPr>
                            <w:pStyle w:val="Kolofon"/>
                          </w:pPr>
                          <w:r w:rsidRPr="00457CE1">
                            <w:t xml:space="preserve">Fre.: </w:t>
                          </w:r>
                          <w:r>
                            <w:t>08.00</w:t>
                          </w:r>
                          <w:r w:rsidRPr="00457CE1">
                            <w:t>-</w:t>
                          </w:r>
                          <w:r>
                            <w:t>15.00</w:t>
                          </w:r>
                        </w:p>
                        <w:p w14:paraId="397CA3C5" w14:textId="77777777" w:rsidR="00FB5F52" w:rsidRDefault="00FB5F52" w:rsidP="00FB5F52">
                          <w:pPr>
                            <w:pStyle w:val="Kolofon"/>
                          </w:pPr>
                          <w:r>
                            <w:t>Tlf.: 70 12 80 6</w:t>
                          </w:r>
                          <w:r w:rsidR="008B5AB5">
                            <w:t>1</w:t>
                          </w:r>
                        </w:p>
                        <w:p w14:paraId="397CA3C6" w14:textId="77777777" w:rsidR="00A76232" w:rsidRPr="00457CE1" w:rsidRDefault="00A76232" w:rsidP="00FB5F52">
                          <w:pPr>
                            <w:pStyle w:val="Kolofon"/>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CA3A9" id="_x0000_s1028" type="#_x0000_t202" style="position:absolute;margin-left:383.25pt;margin-top:232.6pt;width:135.85pt;height:22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" filled="f" stroked="f">
              <v:textbox>
                <w:txbxContent>
                  <w:p w14:paraId="397CA3B9" w14:textId="77777777" w:rsidR="00FB5F52" w:rsidRPr="00457CE1" w:rsidRDefault="00FB5F52" w:rsidP="00FB5F52">
                    <w:pPr>
                      <w:pStyle w:val="Kolofon"/>
                    </w:pPr>
                    <w:r w:rsidRPr="00457CE1">
                      <w:t>Udbetaling Danmark</w:t>
                    </w:r>
                  </w:p>
                  <w:p w14:paraId="397CA3BA" w14:textId="77777777" w:rsidR="00FB5F52" w:rsidRPr="00457CE1" w:rsidRDefault="008770E2" w:rsidP="00FB5F52">
                    <w:pPr>
                      <w:pStyle w:val="Kolofon"/>
                    </w:pPr>
                    <w:r>
                      <w:t>Pension</w:t>
                    </w:r>
                  </w:p>
                  <w:p w14:paraId="397CA3BB" w14:textId="5D3DC62D" w:rsidR="00FB5F52" w:rsidRPr="00457CE1" w:rsidRDefault="00C97FE1" w:rsidP="00FB5F52">
                    <w:pPr>
                      <w:pStyle w:val="Kolofon"/>
                    </w:pPr>
                    <w:r>
                      <w:t>Kongens Vænge</w:t>
                    </w:r>
                    <w:r w:rsidR="00FB5F52" w:rsidRPr="00457CE1">
                      <w:t xml:space="preserve"> 8</w:t>
                    </w:r>
                  </w:p>
                  <w:p w14:paraId="397CA3BC" w14:textId="77777777" w:rsidR="00FB5F52" w:rsidRPr="00457CE1" w:rsidRDefault="00FB5F52" w:rsidP="00FB5F52">
                    <w:pPr>
                      <w:pStyle w:val="Kolofon"/>
                    </w:pPr>
                    <w:r w:rsidRPr="00457CE1">
                      <w:t>3400 Hillerød</w:t>
                    </w:r>
                  </w:p>
                  <w:p w14:paraId="397CA3BD" w14:textId="77777777" w:rsidR="00FB5F52" w:rsidRPr="00457CE1" w:rsidRDefault="00FB5F52" w:rsidP="00FB5F52">
                    <w:pPr>
                      <w:pStyle w:val="Kolofon"/>
                    </w:pPr>
                    <w:r w:rsidRPr="00457CE1">
                      <w:t>CVR-nr.: 33 23 62 39</w:t>
                    </w:r>
                  </w:p>
                  <w:p w14:paraId="397CA3BE" w14:textId="77777777" w:rsidR="00FB5F52" w:rsidRPr="00715781" w:rsidRDefault="00FB5F52" w:rsidP="00715781">
                    <w:pPr>
                      <w:pStyle w:val="Kolofon"/>
                    </w:pPr>
                  </w:p>
                  <w:p w14:paraId="397CA3BF" w14:textId="77777777" w:rsidR="00FB5F52" w:rsidRPr="00F00CFC" w:rsidRDefault="008B5AB5" w:rsidP="00715781">
                    <w:pPr>
                      <w:pStyle w:val="Kolofon"/>
                      <w:rPr>
                        <w:color w:val="0070C0"/>
                        <w:szCs w:val="16"/>
                        <w:u w:val="single"/>
                      </w:rPr>
                    </w:pPr>
                    <w:hyperlink r:id="rId3" w:history="1">
                      <w:r>
                        <w:rPr>
                          <w:rStyle w:val="Hyperlink"/>
                          <w:rFonts w:ascii="Arial" w:hAnsi="Arial"/>
                          <w:sz w:val="16"/>
                          <w:szCs w:val="16"/>
                        </w:rPr>
                        <w:t>www.borger.dk/pension</w:t>
                      </w:r>
                    </w:hyperlink>
                  </w:p>
                  <w:p w14:paraId="397CA3C0" w14:textId="77777777" w:rsidR="00FB5F52" w:rsidRPr="00715781" w:rsidRDefault="00FB5F52" w:rsidP="00715781">
                    <w:pPr>
                      <w:pStyle w:val="Kolofon"/>
                    </w:pPr>
                  </w:p>
                  <w:p w14:paraId="397CA3C1" w14:textId="77777777" w:rsidR="00FB5F52" w:rsidRPr="00457CE1" w:rsidRDefault="00FB5F52" w:rsidP="00715781">
                    <w:pPr>
                      <w:pStyle w:val="Kolofon"/>
                    </w:pPr>
                    <w:r w:rsidRPr="00715781">
                      <w:t>T</w:t>
                    </w:r>
                    <w:r w:rsidRPr="00457CE1">
                      <w:t>elefontid:</w:t>
                    </w:r>
                  </w:p>
                  <w:p w14:paraId="397CA3C2" w14:textId="77777777" w:rsidR="00FB5F52" w:rsidRPr="00457CE1" w:rsidRDefault="00FB5F52" w:rsidP="00FB5F52">
                    <w:pPr>
                      <w:pStyle w:val="Kolofon"/>
                    </w:pPr>
                    <w:r w:rsidRPr="00457CE1">
                      <w:t xml:space="preserve">Man-ons.: </w:t>
                    </w:r>
                    <w:r>
                      <w:t>08.00</w:t>
                    </w:r>
                    <w:r w:rsidRPr="00457CE1">
                      <w:t>-</w:t>
                    </w:r>
                    <w:r>
                      <w:t>16.00</w:t>
                    </w:r>
                  </w:p>
                  <w:p w14:paraId="397CA3C3" w14:textId="3AFB874B" w:rsidR="00FB5F52" w:rsidRPr="00545F4F" w:rsidRDefault="00FB5F52" w:rsidP="00FB5F52">
                    <w:pPr>
                      <w:pStyle w:val="Kolofon"/>
                    </w:pPr>
                    <w:r w:rsidRPr="00545F4F">
                      <w:t>Tors.:</w:t>
                    </w:r>
                    <w:r>
                      <w:t>08.00</w:t>
                    </w:r>
                    <w:r w:rsidRPr="00545F4F">
                      <w:t>-</w:t>
                    </w:r>
                    <w:r>
                      <w:t>1</w:t>
                    </w:r>
                    <w:r w:rsidR="00E8068C">
                      <w:t>7</w:t>
                    </w:r>
                    <w:r>
                      <w:t>.00</w:t>
                    </w:r>
                  </w:p>
                  <w:p w14:paraId="397CA3C4" w14:textId="77777777" w:rsidR="00FB5F52" w:rsidRPr="00457CE1" w:rsidRDefault="00FB5F52" w:rsidP="00FB5F52">
                    <w:pPr>
                      <w:pStyle w:val="Kolofon"/>
                    </w:pPr>
                    <w:r w:rsidRPr="00457CE1">
                      <w:t xml:space="preserve">Fre.: </w:t>
                    </w:r>
                    <w:r>
                      <w:t>08.00</w:t>
                    </w:r>
                    <w:r w:rsidRPr="00457CE1">
                      <w:t>-</w:t>
                    </w:r>
                    <w:r>
                      <w:t>15.00</w:t>
                    </w:r>
                  </w:p>
                  <w:p w14:paraId="397CA3C5" w14:textId="77777777" w:rsidR="00FB5F52" w:rsidRDefault="00FB5F52" w:rsidP="00FB5F52">
                    <w:pPr>
                      <w:pStyle w:val="Kolofon"/>
                    </w:pPr>
                    <w:r>
                      <w:t>Tlf.: 70 12 80 6</w:t>
                    </w:r>
                    <w:r w:rsidR="008B5AB5">
                      <w:t>1</w:t>
                    </w:r>
                  </w:p>
                  <w:p w14:paraId="397CA3C6" w14:textId="77777777" w:rsidR="00A76232" w:rsidRPr="00457CE1" w:rsidRDefault="00A76232" w:rsidP="00FB5F52">
                    <w:pPr>
                      <w:pStyle w:val="Kolofon"/>
                    </w:pPr>
                  </w:p>
                </w:txbxContent>
              </v:textbox>
              <w10:anchorlock/>
            </v:shape>
          </w:pict>
        </mc:Fallback>
      </mc:AlternateContent>
    </w:r>
    <w:r w:rsidR="007A6AF2" w:rsidRPr="00CC1CD7">
      <w:rPr>
        <w:noProof/>
        <w:lang w:val="da-DK" w:eastAsia="da-DK"/>
      </w:rPr>
      <mc:AlternateContent>
        <mc:Choice Requires="wps">
          <w:drawing>
            <wp:anchor distT="0" distB="0" distL="114300" distR="114300" simplePos="0" relativeHeight="251662848" behindDoc="0" locked="0" layoutInCell="1" allowOverlap="1" wp14:anchorId="397CA3AB" wp14:editId="397CA3AC">
              <wp:simplePos x="0" y="0"/>
              <wp:positionH relativeFrom="column">
                <wp:posOffset>-91440</wp:posOffset>
              </wp:positionH>
              <wp:positionV relativeFrom="paragraph">
                <wp:posOffset>471170</wp:posOffset>
              </wp:positionV>
              <wp:extent cx="5057775" cy="2232000"/>
              <wp:effectExtent l="0" t="0" r="0" b="0"/>
              <wp:wrapTopAndBottom/>
              <wp:docPr id="8" name="Tekstboks 4"/>
              <wp:cNvGraphicFramePr/>
              <a:graphic xmlns:a="http://schemas.openxmlformats.org/drawingml/2006/main">
                <a:graphicData uri="http://schemas.microsoft.com/office/word/2010/wordprocessingShape">
                  <wps:wsp>
                    <wps:cNvSpPr txBox="1"/>
                    <wps:spPr>
                      <a:xfrm>
                        <a:off x="0" y="0"/>
                        <a:ext cx="5057775" cy="223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CA3C7" w14:textId="77777777" w:rsidR="004D1BDC" w:rsidRDefault="004D1BDC" w:rsidP="004D1BDC">
                          <w:pPr>
                            <w:pStyle w:val="Afsender"/>
                            <w:rPr>
                              <w:lang w:val="da-DK"/>
                            </w:rPr>
                          </w:pPr>
                          <w:r w:rsidRPr="00DC101B">
                            <w:rPr>
                              <w:sz w:val="14"/>
                              <w:lang w:val="da-DK"/>
                            </w:rPr>
                            <w:t>Afs: Kongens Vænge 8, 3400 Hillerød</w:t>
                          </w:r>
                        </w:p>
                        <w:p w14:paraId="397CA3C8" w14:textId="77777777" w:rsidR="004F0EB0" w:rsidRPr="00CC1CD7" w:rsidRDefault="004F0EB0" w:rsidP="004F0EB0">
                          <w:pPr>
                            <w:pStyle w:val="Titel"/>
                            <w:rPr>
                              <w:lang w:val="da-DK"/>
                            </w:rPr>
                          </w:pPr>
                          <w:r>
                            <w:rPr>
                              <w:lang w:val="da-DK"/>
                            </w:rPr>
                            <w:fldChar w:fldCharType="begin"/>
                          </w:r>
                          <w:r>
                            <w:rPr>
                              <w:lang w:val="da-DK"/>
                            </w:rPr>
                            <w:instrText xml:space="preserve"> MERGEFIELD</w:instrText>
                          </w:r>
                          <w:r w:rsidR="000F7844">
                            <w:rPr>
                              <w:lang w:val="da-DK"/>
                            </w:rPr>
                            <w:instrText xml:space="preserve"> Navn-Modtager</w:instrText>
                          </w:r>
                          <w:r>
                            <w:rPr>
                              <w:lang w:val="da-DK"/>
                            </w:rPr>
                            <w:instrText xml:space="preserve"> </w:instrText>
                          </w:r>
                          <w:r>
                            <w:rPr>
                              <w:lang w:val="da-DK"/>
                            </w:rPr>
                            <w:fldChar w:fldCharType="separate"/>
                          </w:r>
                          <w:r w:rsidR="00891C3D">
                            <w:rPr>
                              <w:lang w:val="da-DK"/>
                            </w:rPr>
                            <w:t>«Navn-Modtager»</w:t>
                          </w:r>
                          <w:r>
                            <w:rPr>
                              <w:lang w:val="da-DK"/>
                            </w:rPr>
                            <w:fldChar w:fldCharType="end"/>
                          </w:r>
                        </w:p>
                        <w:p w14:paraId="397CA3C9" w14:textId="77777777" w:rsidR="004D1BDC" w:rsidRPr="00CC1CD7" w:rsidRDefault="004D1BDC" w:rsidP="004D1BDC">
                          <w:pPr>
                            <w:pStyle w:val="Titel"/>
                            <w:ind w:right="47"/>
                            <w:rPr>
                              <w:lang w:val="da-DK"/>
                            </w:rPr>
                          </w:pPr>
                          <w:r w:rsidRPr="00CC1CD7">
                            <w:fldChar w:fldCharType="begin"/>
                          </w:r>
                          <w:r w:rsidRPr="00CC1CD7">
                            <w:rPr>
                              <w:lang w:val="da-DK"/>
                            </w:rPr>
                            <w:instrText xml:space="preserve"> MERGEFIELD</w:instrText>
                          </w:r>
                          <w:r w:rsidR="000F7844">
                            <w:rPr>
                              <w:lang w:val="da-DK"/>
                            </w:rPr>
                            <w:instrText xml:space="preserve"> Adresse-Modtager</w:instrText>
                          </w:r>
                          <w:r w:rsidRPr="00CC1CD7">
                            <w:rPr>
                              <w:lang w:val="da-DK"/>
                            </w:rPr>
                            <w:instrText xml:space="preserve">  </w:instrText>
                          </w:r>
                          <w:r w:rsidRPr="00CC1CD7">
                            <w:fldChar w:fldCharType="separate"/>
                          </w:r>
                          <w:r w:rsidR="00891C3D">
                            <w:rPr>
                              <w:lang w:val="da-DK"/>
                            </w:rPr>
                            <w:t>«Adresse-Modtager»</w:t>
                          </w:r>
                          <w:r w:rsidRPr="00CC1CD7">
                            <w:fldChar w:fldCharType="end"/>
                          </w:r>
                        </w:p>
                        <w:p w14:paraId="397CA3CA" w14:textId="77777777" w:rsidR="004D1BDC" w:rsidRPr="00CC1CD7" w:rsidRDefault="004D1BDC" w:rsidP="004D1BDC">
                          <w:pPr>
                            <w:pStyle w:val="Titel"/>
                            <w:rPr>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CA3AB" id="Tekstboks 4" o:spid="_x0000_s1029" type="#_x0000_t202" style="position:absolute;margin-left:-7.2pt;margin-top:37.1pt;width:398.25pt;height:175.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" filled="f" stroked="f" strokeweight=".5pt">
              <v:textbox>
                <w:txbxContent>
                  <w:p w14:paraId="397CA3C7" w14:textId="77777777" w:rsidR="004D1BDC" w:rsidRDefault="004D1BDC" w:rsidP="004D1BDC">
                    <w:pPr>
                      <w:pStyle w:val="Afsender"/>
                      <w:rPr>
                        <w:lang w:val="da-DK"/>
                      </w:rPr>
                    </w:pPr>
                    <w:r w:rsidRPr="00DC101B">
                      <w:rPr>
                        <w:sz w:val="14"/>
                        <w:lang w:val="da-DK"/>
                      </w:rPr>
                      <w:t>Afs: Kongens Vænge 8, 3400 Hillerød</w:t>
                    </w:r>
                  </w:p>
                  <w:p w14:paraId="397CA3C8" w14:textId="77777777" w:rsidR="004F0EB0" w:rsidRPr="00CC1CD7" w:rsidRDefault="004F0EB0" w:rsidP="004F0EB0">
                    <w:pPr>
                      <w:pStyle w:val="Titel"/>
                      <w:rPr>
                        <w:lang w:val="da-DK"/>
                      </w:rPr>
                    </w:pPr>
                    <w:r>
                      <w:rPr>
                        <w:lang w:val="da-DK"/>
                      </w:rPr>
                      <w:fldChar w:fldCharType="begin"/>
                    </w:r>
                    <w:r>
                      <w:rPr>
                        <w:lang w:val="da-DK"/>
                      </w:rPr>
                      <w:instrText xml:space="preserve"> MERGEFIELD</w:instrText>
                    </w:r>
                    <w:r w:rsidR="000F7844">
                      <w:rPr>
                        <w:lang w:val="da-DK"/>
                      </w:rPr>
                      <w:instrText xml:space="preserve"> Navn-Modtager</w:instrText>
                    </w:r>
                    <w:r>
                      <w:rPr>
                        <w:lang w:val="da-DK"/>
                      </w:rPr>
                      <w:instrText xml:space="preserve"> </w:instrText>
                    </w:r>
                    <w:r>
                      <w:rPr>
                        <w:lang w:val="da-DK"/>
                      </w:rPr>
                      <w:fldChar w:fldCharType="separate"/>
                    </w:r>
                    <w:r w:rsidR="00891C3D">
                      <w:rPr>
                        <w:lang w:val="da-DK"/>
                      </w:rPr>
                      <w:t>«Navn-Modtager»</w:t>
                    </w:r>
                    <w:r>
                      <w:rPr>
                        <w:lang w:val="da-DK"/>
                      </w:rPr>
                      <w:fldChar w:fldCharType="end"/>
                    </w:r>
                  </w:p>
                  <w:p w14:paraId="397CA3C9" w14:textId="77777777" w:rsidR="004D1BDC" w:rsidRPr="00CC1CD7" w:rsidRDefault="004D1BDC" w:rsidP="004D1BDC">
                    <w:pPr>
                      <w:pStyle w:val="Titel"/>
                      <w:ind w:right="47"/>
                      <w:rPr>
                        <w:lang w:val="da-DK"/>
                      </w:rPr>
                    </w:pPr>
                    <w:r w:rsidRPr="00CC1CD7">
                      <w:fldChar w:fldCharType="begin"/>
                    </w:r>
                    <w:r w:rsidRPr="00CC1CD7">
                      <w:rPr>
                        <w:lang w:val="da-DK"/>
                      </w:rPr>
                      <w:instrText xml:space="preserve"> MERGEFIELD</w:instrText>
                    </w:r>
                    <w:r w:rsidR="000F7844">
                      <w:rPr>
                        <w:lang w:val="da-DK"/>
                      </w:rPr>
                      <w:instrText xml:space="preserve"> Adresse-Modtager</w:instrText>
                    </w:r>
                    <w:r w:rsidRPr="00CC1CD7">
                      <w:rPr>
                        <w:lang w:val="da-DK"/>
                      </w:rPr>
                      <w:instrText xml:space="preserve">  </w:instrText>
                    </w:r>
                    <w:r w:rsidRPr="00CC1CD7">
                      <w:fldChar w:fldCharType="separate"/>
                    </w:r>
                    <w:r w:rsidR="00891C3D">
                      <w:rPr>
                        <w:lang w:val="da-DK"/>
                      </w:rPr>
                      <w:t>«Adresse-Modtager»</w:t>
                    </w:r>
                    <w:r w:rsidRPr="00CC1CD7">
                      <w:fldChar w:fldCharType="end"/>
                    </w:r>
                  </w:p>
                  <w:p w14:paraId="397CA3CA" w14:textId="77777777" w:rsidR="004D1BDC" w:rsidRPr="00CC1CD7" w:rsidRDefault="004D1BDC" w:rsidP="004D1BDC">
                    <w:pPr>
                      <w:pStyle w:val="Titel"/>
                      <w:rPr>
                        <w:lang w:val="da-DK"/>
                      </w:rPr>
                    </w:pPr>
                  </w:p>
                </w:txbxContent>
              </v:textbox>
              <w10:wrap type="topAndBottom"/>
            </v:shape>
          </w:pict>
        </mc:Fallback>
      </mc:AlternateContent>
    </w:r>
    <w:r w:rsidR="00F552C8" w:rsidRPr="00D25CF6">
      <w:rPr>
        <w:noProof/>
        <w:lang w:val="da-DK" w:eastAsia="da-DK"/>
      </w:rPr>
      <mc:AlternateContent>
        <mc:Choice Requires="wps">
          <w:drawing>
            <wp:anchor distT="0" distB="0" distL="114300" distR="114300" simplePos="0" relativeHeight="251668992" behindDoc="0" locked="0" layoutInCell="1" allowOverlap="1" wp14:anchorId="397CA3AD" wp14:editId="397CA3AE">
              <wp:simplePos x="0" y="0"/>
              <wp:positionH relativeFrom="column">
                <wp:posOffset>5174615</wp:posOffset>
              </wp:positionH>
              <wp:positionV relativeFrom="margin">
                <wp:posOffset>-2297430</wp:posOffset>
              </wp:positionV>
              <wp:extent cx="1414780" cy="942975"/>
              <wp:effectExtent l="0" t="0" r="0"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942975"/>
                      </a:xfrm>
                      <a:prstGeom prst="rect">
                        <a:avLst/>
                      </a:prstGeom>
                      <a:noFill/>
                      <a:ln w="9525">
                        <a:noFill/>
                        <a:miter lim="800000"/>
                        <a:headEnd/>
                        <a:tailEnd/>
                      </a:ln>
                    </wps:spPr>
                    <wps:txbx>
                      <w:txbxContent>
                        <w:p w14:paraId="397CA3CB" w14:textId="1C881537" w:rsidR="00F552C8" w:rsidRDefault="00F552C8" w:rsidP="00A306E2">
                          <w:pPr>
                            <w:pStyle w:val="Kolofon"/>
                          </w:pPr>
                          <w:r>
                            <w:fldChar w:fldCharType="begin"/>
                          </w:r>
                          <w:r>
                            <w:instrText xml:space="preserve"> TIME \@ "d. MMMM yyyy" </w:instrText>
                          </w:r>
                          <w:r>
                            <w:fldChar w:fldCharType="separate"/>
                          </w:r>
                          <w:ins w:id="45" w:author="Hamza Shahid Mahmood - HMO" w:date="2025-04-14T10:56:00Z" w16du:dateUtc="2025-04-14T08:56:00Z">
                            <w:r w:rsidR="004D0D74">
                              <w:rPr>
                                <w:noProof/>
                              </w:rPr>
                              <w:t>14. april 2025</w:t>
                            </w:r>
                          </w:ins>
                          <w:ins w:id="46" w:author="Karin Mühlhausen - KMU" w:date="2024-12-13T10:05:00Z">
                            <w:del w:id="47" w:author="Hamza Shahid Mahmood - HMO" w:date="2025-04-14T10:56:00Z" w16du:dateUtc="2025-04-14T08:56:00Z">
                              <w:r w:rsidR="00690D99" w:rsidDel="004D0D74">
                                <w:rPr>
                                  <w:noProof/>
                                </w:rPr>
                                <w:delText>13. december 2024</w:delText>
                              </w:r>
                            </w:del>
                          </w:ins>
                          <w:ins w:id="48" w:author="Anne Lene Yderstræde - ALY" w:date="2024-01-10T07:15:00Z">
                            <w:del w:id="49" w:author="Hamza Shahid Mahmood - HMO" w:date="2025-04-14T10:56:00Z" w16du:dateUtc="2025-04-14T08:56:00Z">
                              <w:r w:rsidR="00E804F0" w:rsidDel="004D0D74">
                                <w:rPr>
                                  <w:noProof/>
                                </w:rPr>
                                <w:delText>10. januar 2024</w:delText>
                              </w:r>
                            </w:del>
                          </w:ins>
                          <w:del w:id="50" w:author="Hamza Shahid Mahmood - HMO" w:date="2025-04-14T10:56:00Z" w16du:dateUtc="2025-04-14T08:56:00Z">
                            <w:r w:rsidR="005D5A74" w:rsidDel="004D0D74">
                              <w:rPr>
                                <w:noProof/>
                              </w:rPr>
                              <w:delText>19. oktober 2023</w:delText>
                            </w:r>
                          </w:del>
                          <w:r>
                            <w:fldChar w:fldCharType="end"/>
                          </w:r>
                        </w:p>
                        <w:p w14:paraId="397CA3CC" w14:textId="77777777" w:rsidR="00F552C8" w:rsidRDefault="00F552C8" w:rsidP="00A306E2">
                          <w:pPr>
                            <w:pStyle w:val="Kolofon"/>
                          </w:pPr>
                          <w:r>
                            <w:t>CPR-nr.: xxxxxx-xxxx</w:t>
                          </w:r>
                        </w:p>
                        <w:p w14:paraId="397CA3CD" w14:textId="77777777" w:rsidR="00F552C8" w:rsidRDefault="00F552C8" w:rsidP="00A306E2">
                          <w:pPr>
                            <w:pStyle w:val="Kolofon"/>
                          </w:pPr>
                          <w:r>
                            <w:t>DOK- xxxxxxxxxx</w:t>
                          </w:r>
                        </w:p>
                        <w:p w14:paraId="397CA3CE" w14:textId="77777777" w:rsidR="00F552C8" w:rsidRDefault="00F552C8" w:rsidP="00A306E2">
                          <w:pPr>
                            <w:pStyle w:val="Kolofon"/>
                          </w:pPr>
                        </w:p>
                        <w:p w14:paraId="397CA3CF" w14:textId="77777777" w:rsidR="00F552C8" w:rsidRPr="00EE63F9" w:rsidRDefault="00F552C8" w:rsidP="00A306E2">
                          <w:pPr>
                            <w:pStyle w:val="Kolofon"/>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CA3AD" id="_x0000_s1030" type="#_x0000_t202" style="position:absolute;margin-left:407.45pt;margin-top:-180.9pt;width:111.4pt;height:74.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" filled="f" stroked="f">
              <v:textbox>
                <w:txbxContent>
                  <w:p w14:paraId="397CA3CB" w14:textId="1C881537" w:rsidR="00F552C8" w:rsidRDefault="00F552C8" w:rsidP="00A306E2">
                    <w:pPr>
                      <w:pStyle w:val="Kolofon"/>
                    </w:pPr>
                    <w:r>
                      <w:fldChar w:fldCharType="begin"/>
                    </w:r>
                    <w:r>
                      <w:instrText xml:space="preserve"> TIME \@ "d. MMMM yyyy" </w:instrText>
                    </w:r>
                    <w:r>
                      <w:fldChar w:fldCharType="separate"/>
                    </w:r>
                    <w:ins w:id="51" w:author="Hamza Shahid Mahmood - HMO" w:date="2025-04-14T10:56:00Z" w16du:dateUtc="2025-04-14T08:56:00Z">
                      <w:r w:rsidR="004D0D74">
                        <w:rPr>
                          <w:noProof/>
                        </w:rPr>
                        <w:t>14. april 2025</w:t>
                      </w:r>
                    </w:ins>
                    <w:ins w:id="52" w:author="Karin Mühlhausen - KMU" w:date="2024-12-13T10:05:00Z">
                      <w:del w:id="53" w:author="Hamza Shahid Mahmood - HMO" w:date="2025-04-14T10:56:00Z" w16du:dateUtc="2025-04-14T08:56:00Z">
                        <w:r w:rsidR="00690D99" w:rsidDel="004D0D74">
                          <w:rPr>
                            <w:noProof/>
                          </w:rPr>
                          <w:delText>13. december 2024</w:delText>
                        </w:r>
                      </w:del>
                    </w:ins>
                    <w:ins w:id="54" w:author="Anne Lene Yderstræde - ALY" w:date="2024-01-10T07:15:00Z">
                      <w:del w:id="55" w:author="Hamza Shahid Mahmood - HMO" w:date="2025-04-14T10:56:00Z" w16du:dateUtc="2025-04-14T08:56:00Z">
                        <w:r w:rsidR="00E804F0" w:rsidDel="004D0D74">
                          <w:rPr>
                            <w:noProof/>
                          </w:rPr>
                          <w:delText>10. januar 2024</w:delText>
                        </w:r>
                      </w:del>
                    </w:ins>
                    <w:del w:id="56" w:author="Hamza Shahid Mahmood - HMO" w:date="2025-04-14T10:56:00Z" w16du:dateUtc="2025-04-14T08:56:00Z">
                      <w:r w:rsidR="005D5A74" w:rsidDel="004D0D74">
                        <w:rPr>
                          <w:noProof/>
                        </w:rPr>
                        <w:delText>19. oktober 2023</w:delText>
                      </w:r>
                    </w:del>
                    <w:r>
                      <w:fldChar w:fldCharType="end"/>
                    </w:r>
                  </w:p>
                  <w:p w14:paraId="397CA3CC" w14:textId="77777777" w:rsidR="00F552C8" w:rsidRDefault="00F552C8" w:rsidP="00A306E2">
                    <w:pPr>
                      <w:pStyle w:val="Kolofon"/>
                    </w:pPr>
                    <w:r>
                      <w:t>CPR-nr.: xxxxxx-xxxx</w:t>
                    </w:r>
                  </w:p>
                  <w:p w14:paraId="397CA3CD" w14:textId="77777777" w:rsidR="00F552C8" w:rsidRDefault="00F552C8" w:rsidP="00A306E2">
                    <w:pPr>
                      <w:pStyle w:val="Kolofon"/>
                    </w:pPr>
                    <w:r>
                      <w:t>DOK- xxxxxxxxxx</w:t>
                    </w:r>
                  </w:p>
                  <w:p w14:paraId="397CA3CE" w14:textId="77777777" w:rsidR="00F552C8" w:rsidRDefault="00F552C8" w:rsidP="00A306E2">
                    <w:pPr>
                      <w:pStyle w:val="Kolofon"/>
                    </w:pPr>
                  </w:p>
                  <w:p w14:paraId="397CA3CF" w14:textId="77777777" w:rsidR="00F552C8" w:rsidRPr="00EE63F9" w:rsidRDefault="00F552C8" w:rsidP="00A306E2">
                    <w:pPr>
                      <w:pStyle w:val="Kolofon"/>
                    </w:pPr>
                  </w:p>
                </w:txbxContent>
              </v:textbox>
              <w10:wrap anchory="margin"/>
            </v:shape>
          </w:pict>
        </mc:Fallback>
      </mc:AlternateContent>
    </w:r>
    <w:r w:rsidR="00F552C8">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3FFE5A6A"/>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97E24E3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4281530"/>
    <w:multiLevelType w:val="multilevel"/>
    <w:tmpl w:val="5672D70A"/>
    <w:styleLink w:val="TypografiPunkttegnSymbolsymbolVenstre063cmHngende06"/>
    <w:lvl w:ilvl="0">
      <w:start w:val="1"/>
      <w:numFmt w:val="bullet"/>
      <w:lvlText w:val=""/>
      <w:lvlJc w:val="left"/>
      <w:pPr>
        <w:ind w:left="360" w:hanging="360"/>
      </w:pPr>
      <w:rPr>
        <w:rFonts w:ascii="Symbol" w:hAnsi="Symbol"/>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D2317A"/>
    <w:multiLevelType w:val="hybridMultilevel"/>
    <w:tmpl w:val="71008ACE"/>
    <w:lvl w:ilvl="0" w:tplc="871249F4">
      <w:start w:val="1"/>
      <w:numFmt w:val="bullet"/>
      <w:pStyle w:val="Listeafsni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11D1326A"/>
    <w:multiLevelType w:val="hybridMultilevel"/>
    <w:tmpl w:val="909C5E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496388B"/>
    <w:multiLevelType w:val="hybridMultilevel"/>
    <w:tmpl w:val="717C1B2A"/>
    <w:lvl w:ilvl="0" w:tplc="9ADC815C">
      <w:start w:val="1"/>
      <w:numFmt w:val="decimal"/>
      <w:pStyle w:val="Talopstilling"/>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15:restartNumberingAfterBreak="0">
    <w:nsid w:val="520716E7"/>
    <w:multiLevelType w:val="multilevel"/>
    <w:tmpl w:val="0406001D"/>
    <w:styleLink w:val="Typografi1"/>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E7312F7"/>
    <w:multiLevelType w:val="multilevel"/>
    <w:tmpl w:val="65E4567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445001862">
    <w:abstractNumId w:val="1"/>
  </w:num>
  <w:num w:numId="2" w16cid:durableId="1686318790">
    <w:abstractNumId w:val="2"/>
  </w:num>
  <w:num w:numId="3" w16cid:durableId="530187589">
    <w:abstractNumId w:val="3"/>
  </w:num>
  <w:num w:numId="4" w16cid:durableId="94250195">
    <w:abstractNumId w:val="6"/>
  </w:num>
  <w:num w:numId="5" w16cid:durableId="2112314801">
    <w:abstractNumId w:val="5"/>
  </w:num>
  <w:num w:numId="6" w16cid:durableId="956908874">
    <w:abstractNumId w:val="0"/>
  </w:num>
  <w:num w:numId="7" w16cid:durableId="507452753">
    <w:abstractNumId w:val="7"/>
  </w:num>
  <w:num w:numId="8" w16cid:durableId="124079923">
    <w:abstractNumId w:val="4"/>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CDMZ\exaly1">
    <w15:presenceInfo w15:providerId="None" w15:userId="NCDMZ\exaly1"/>
  </w15:person>
  <w15:person w15:author="Ditte Gravesen - DMG">
    <w15:presenceInfo w15:providerId="AD" w15:userId="S::DMG@ATP.DK::4c6e6d0b-9422-4327-b4b8-4676b697d595"/>
  </w15:person>
  <w15:person w15:author="NCDMZ\exkmu">
    <w15:presenceInfo w15:providerId="None" w15:userId="NCDMZ\exkmu"/>
  </w15:person>
  <w15:person w15:author="Hamza Shahid Mahmood - HMO">
    <w15:presenceInfo w15:providerId="AD" w15:userId="S::HMO@ATP.DK::75aeee6e-cfd2-4149-b9ec-884c32ef2171"/>
  </w15:person>
  <w15:person w15:author="Karin Mühlhausen - KMU">
    <w15:presenceInfo w15:providerId="AD" w15:userId="S::KMU@ATP.DK::75c27ed4-c4e6-40a2-b524-5a324179fc8a"/>
  </w15:person>
  <w15:person w15:author="Anne Lene Yderstræde - ALY">
    <w15:presenceInfo w15:providerId="AD" w15:userId="S::ALY@ATP.DK::67b59b53-84c8-4705-ba04-ee7cc12854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3D"/>
    <w:rsid w:val="00006054"/>
    <w:rsid w:val="000066E1"/>
    <w:rsid w:val="00013A0E"/>
    <w:rsid w:val="00013D8C"/>
    <w:rsid w:val="00020DA6"/>
    <w:rsid w:val="00021EC4"/>
    <w:rsid w:val="0002609D"/>
    <w:rsid w:val="0003360B"/>
    <w:rsid w:val="0003777C"/>
    <w:rsid w:val="00037BB8"/>
    <w:rsid w:val="000432B5"/>
    <w:rsid w:val="00054A9D"/>
    <w:rsid w:val="00056BCD"/>
    <w:rsid w:val="000619C4"/>
    <w:rsid w:val="0006418A"/>
    <w:rsid w:val="0007122D"/>
    <w:rsid w:val="00072F50"/>
    <w:rsid w:val="00077B78"/>
    <w:rsid w:val="000A251F"/>
    <w:rsid w:val="000A3542"/>
    <w:rsid w:val="000B0BB5"/>
    <w:rsid w:val="000B1626"/>
    <w:rsid w:val="000B298D"/>
    <w:rsid w:val="000C12EA"/>
    <w:rsid w:val="000C65AC"/>
    <w:rsid w:val="000C6AB9"/>
    <w:rsid w:val="000D527B"/>
    <w:rsid w:val="000E28EE"/>
    <w:rsid w:val="000F1973"/>
    <w:rsid w:val="000F4788"/>
    <w:rsid w:val="000F7320"/>
    <w:rsid w:val="000F7844"/>
    <w:rsid w:val="00100070"/>
    <w:rsid w:val="00100C0E"/>
    <w:rsid w:val="00102D59"/>
    <w:rsid w:val="00115E52"/>
    <w:rsid w:val="00122867"/>
    <w:rsid w:val="00125E7C"/>
    <w:rsid w:val="00133546"/>
    <w:rsid w:val="00137C5B"/>
    <w:rsid w:val="00161E79"/>
    <w:rsid w:val="00176784"/>
    <w:rsid w:val="0018268C"/>
    <w:rsid w:val="00186789"/>
    <w:rsid w:val="001920EC"/>
    <w:rsid w:val="001950F0"/>
    <w:rsid w:val="001A79B3"/>
    <w:rsid w:val="001B0B01"/>
    <w:rsid w:val="001B18B8"/>
    <w:rsid w:val="001B4801"/>
    <w:rsid w:val="001C27B8"/>
    <w:rsid w:val="001C6DB5"/>
    <w:rsid w:val="001E026F"/>
    <w:rsid w:val="001E3016"/>
    <w:rsid w:val="001E6275"/>
    <w:rsid w:val="001F6671"/>
    <w:rsid w:val="00200083"/>
    <w:rsid w:val="002002EA"/>
    <w:rsid w:val="002207BD"/>
    <w:rsid w:val="00222055"/>
    <w:rsid w:val="00222754"/>
    <w:rsid w:val="00227D00"/>
    <w:rsid w:val="0024636B"/>
    <w:rsid w:val="002605D3"/>
    <w:rsid w:val="00273F1F"/>
    <w:rsid w:val="00275F0F"/>
    <w:rsid w:val="00277F1E"/>
    <w:rsid w:val="002931C3"/>
    <w:rsid w:val="0029531D"/>
    <w:rsid w:val="002A1C7E"/>
    <w:rsid w:val="002A2576"/>
    <w:rsid w:val="002C3624"/>
    <w:rsid w:val="002C5BB2"/>
    <w:rsid w:val="002C6DC3"/>
    <w:rsid w:val="002D671C"/>
    <w:rsid w:val="002E166C"/>
    <w:rsid w:val="002E6B61"/>
    <w:rsid w:val="002F17D5"/>
    <w:rsid w:val="002F41FF"/>
    <w:rsid w:val="002F4C38"/>
    <w:rsid w:val="00303BEB"/>
    <w:rsid w:val="0032228E"/>
    <w:rsid w:val="0032293C"/>
    <w:rsid w:val="00334F83"/>
    <w:rsid w:val="003375F1"/>
    <w:rsid w:val="00354AF6"/>
    <w:rsid w:val="0035767D"/>
    <w:rsid w:val="00367310"/>
    <w:rsid w:val="00376CDB"/>
    <w:rsid w:val="0037763A"/>
    <w:rsid w:val="00387AD1"/>
    <w:rsid w:val="00393AAF"/>
    <w:rsid w:val="00394478"/>
    <w:rsid w:val="003A2E0A"/>
    <w:rsid w:val="003A47F2"/>
    <w:rsid w:val="003A4D92"/>
    <w:rsid w:val="003A6054"/>
    <w:rsid w:val="003A6A59"/>
    <w:rsid w:val="003B1DFF"/>
    <w:rsid w:val="003C2140"/>
    <w:rsid w:val="003D61B2"/>
    <w:rsid w:val="003D7082"/>
    <w:rsid w:val="003E1966"/>
    <w:rsid w:val="003E30D2"/>
    <w:rsid w:val="003F1A9C"/>
    <w:rsid w:val="003F4CB7"/>
    <w:rsid w:val="004025A0"/>
    <w:rsid w:val="00404562"/>
    <w:rsid w:val="00412AEF"/>
    <w:rsid w:val="00426FAC"/>
    <w:rsid w:val="00427FCD"/>
    <w:rsid w:val="00440643"/>
    <w:rsid w:val="00444A67"/>
    <w:rsid w:val="004455FC"/>
    <w:rsid w:val="0044790D"/>
    <w:rsid w:val="00450E7B"/>
    <w:rsid w:val="00457363"/>
    <w:rsid w:val="00457CE1"/>
    <w:rsid w:val="00460878"/>
    <w:rsid w:val="0047134E"/>
    <w:rsid w:val="00477513"/>
    <w:rsid w:val="00486DBC"/>
    <w:rsid w:val="004904D8"/>
    <w:rsid w:val="004A7BEE"/>
    <w:rsid w:val="004B51F7"/>
    <w:rsid w:val="004B79D1"/>
    <w:rsid w:val="004C4C84"/>
    <w:rsid w:val="004D0D74"/>
    <w:rsid w:val="004D1BDC"/>
    <w:rsid w:val="004E2B97"/>
    <w:rsid w:val="004F0EB0"/>
    <w:rsid w:val="005103E2"/>
    <w:rsid w:val="005144B4"/>
    <w:rsid w:val="005151F6"/>
    <w:rsid w:val="00520CFD"/>
    <w:rsid w:val="005248EA"/>
    <w:rsid w:val="00527430"/>
    <w:rsid w:val="00540A82"/>
    <w:rsid w:val="00545F4F"/>
    <w:rsid w:val="00547346"/>
    <w:rsid w:val="00557802"/>
    <w:rsid w:val="0057541E"/>
    <w:rsid w:val="0057547F"/>
    <w:rsid w:val="00575F8C"/>
    <w:rsid w:val="00580D36"/>
    <w:rsid w:val="005838C5"/>
    <w:rsid w:val="005911C1"/>
    <w:rsid w:val="005917CE"/>
    <w:rsid w:val="00594145"/>
    <w:rsid w:val="00597289"/>
    <w:rsid w:val="005A025A"/>
    <w:rsid w:val="005A435C"/>
    <w:rsid w:val="005A5F12"/>
    <w:rsid w:val="005A686B"/>
    <w:rsid w:val="005B6D14"/>
    <w:rsid w:val="005C729E"/>
    <w:rsid w:val="005C7B08"/>
    <w:rsid w:val="005D5A74"/>
    <w:rsid w:val="005E66D3"/>
    <w:rsid w:val="005F7424"/>
    <w:rsid w:val="0060017E"/>
    <w:rsid w:val="00600DD0"/>
    <w:rsid w:val="0060639B"/>
    <w:rsid w:val="0061101E"/>
    <w:rsid w:val="00625E45"/>
    <w:rsid w:val="00627234"/>
    <w:rsid w:val="00630886"/>
    <w:rsid w:val="006324DC"/>
    <w:rsid w:val="006418EF"/>
    <w:rsid w:val="00643A86"/>
    <w:rsid w:val="0065001D"/>
    <w:rsid w:val="00651E7E"/>
    <w:rsid w:val="006613E1"/>
    <w:rsid w:val="006624F8"/>
    <w:rsid w:val="00664A7D"/>
    <w:rsid w:val="00673606"/>
    <w:rsid w:val="006810CA"/>
    <w:rsid w:val="00690D99"/>
    <w:rsid w:val="00690E20"/>
    <w:rsid w:val="00697308"/>
    <w:rsid w:val="006A07FD"/>
    <w:rsid w:val="006C13CC"/>
    <w:rsid w:val="006C4418"/>
    <w:rsid w:val="006C48B1"/>
    <w:rsid w:val="006D1BFF"/>
    <w:rsid w:val="006D3AD9"/>
    <w:rsid w:val="006D4C20"/>
    <w:rsid w:val="006F179C"/>
    <w:rsid w:val="006F4D5A"/>
    <w:rsid w:val="006F65E9"/>
    <w:rsid w:val="006F6CB3"/>
    <w:rsid w:val="00703AB0"/>
    <w:rsid w:val="0071416B"/>
    <w:rsid w:val="00715781"/>
    <w:rsid w:val="007211CB"/>
    <w:rsid w:val="0073033E"/>
    <w:rsid w:val="007369A2"/>
    <w:rsid w:val="0073793E"/>
    <w:rsid w:val="007452F2"/>
    <w:rsid w:val="00746471"/>
    <w:rsid w:val="007541C3"/>
    <w:rsid w:val="007541D7"/>
    <w:rsid w:val="007659F3"/>
    <w:rsid w:val="0077379F"/>
    <w:rsid w:val="00781E80"/>
    <w:rsid w:val="0078532A"/>
    <w:rsid w:val="00786A6A"/>
    <w:rsid w:val="007A1690"/>
    <w:rsid w:val="007A1AA6"/>
    <w:rsid w:val="007A2171"/>
    <w:rsid w:val="007A3B22"/>
    <w:rsid w:val="007A3D77"/>
    <w:rsid w:val="007A6AF2"/>
    <w:rsid w:val="007B697B"/>
    <w:rsid w:val="007C3CB3"/>
    <w:rsid w:val="007D0EEC"/>
    <w:rsid w:val="007D1D78"/>
    <w:rsid w:val="007D4D25"/>
    <w:rsid w:val="007D6713"/>
    <w:rsid w:val="007E2778"/>
    <w:rsid w:val="007F10AF"/>
    <w:rsid w:val="007F2E6B"/>
    <w:rsid w:val="007F4DFE"/>
    <w:rsid w:val="00810307"/>
    <w:rsid w:val="0081125A"/>
    <w:rsid w:val="00816CFF"/>
    <w:rsid w:val="0081756F"/>
    <w:rsid w:val="00830513"/>
    <w:rsid w:val="00835C19"/>
    <w:rsid w:val="00841017"/>
    <w:rsid w:val="00843924"/>
    <w:rsid w:val="00850CF9"/>
    <w:rsid w:val="00856DA0"/>
    <w:rsid w:val="00861409"/>
    <w:rsid w:val="008726FA"/>
    <w:rsid w:val="008770E2"/>
    <w:rsid w:val="00885E30"/>
    <w:rsid w:val="00887772"/>
    <w:rsid w:val="00891C3D"/>
    <w:rsid w:val="00893B26"/>
    <w:rsid w:val="0089572A"/>
    <w:rsid w:val="008960EA"/>
    <w:rsid w:val="00896346"/>
    <w:rsid w:val="008A47DC"/>
    <w:rsid w:val="008A5760"/>
    <w:rsid w:val="008A5B71"/>
    <w:rsid w:val="008B2ACC"/>
    <w:rsid w:val="008B2AF5"/>
    <w:rsid w:val="008B4FE8"/>
    <w:rsid w:val="008B5AB5"/>
    <w:rsid w:val="008C27BB"/>
    <w:rsid w:val="008C6E2E"/>
    <w:rsid w:val="008E10D3"/>
    <w:rsid w:val="008E2971"/>
    <w:rsid w:val="008E2DF2"/>
    <w:rsid w:val="008E67CB"/>
    <w:rsid w:val="008E6AF8"/>
    <w:rsid w:val="008F0F84"/>
    <w:rsid w:val="008F71F0"/>
    <w:rsid w:val="00916371"/>
    <w:rsid w:val="009311AF"/>
    <w:rsid w:val="00931BC0"/>
    <w:rsid w:val="00946D2B"/>
    <w:rsid w:val="00950F59"/>
    <w:rsid w:val="00960361"/>
    <w:rsid w:val="00963EDD"/>
    <w:rsid w:val="00966D39"/>
    <w:rsid w:val="00971336"/>
    <w:rsid w:val="00972550"/>
    <w:rsid w:val="00972AD5"/>
    <w:rsid w:val="00973A21"/>
    <w:rsid w:val="00984242"/>
    <w:rsid w:val="00990684"/>
    <w:rsid w:val="009A2902"/>
    <w:rsid w:val="009A2B79"/>
    <w:rsid w:val="009A32AA"/>
    <w:rsid w:val="009A3EA3"/>
    <w:rsid w:val="009B49CB"/>
    <w:rsid w:val="009C2077"/>
    <w:rsid w:val="009C23AA"/>
    <w:rsid w:val="009D0803"/>
    <w:rsid w:val="009D2C35"/>
    <w:rsid w:val="009E461C"/>
    <w:rsid w:val="00A0160B"/>
    <w:rsid w:val="00A03BD3"/>
    <w:rsid w:val="00A041CB"/>
    <w:rsid w:val="00A10576"/>
    <w:rsid w:val="00A306E2"/>
    <w:rsid w:val="00A31541"/>
    <w:rsid w:val="00A34726"/>
    <w:rsid w:val="00A53356"/>
    <w:rsid w:val="00A537DB"/>
    <w:rsid w:val="00A60D40"/>
    <w:rsid w:val="00A6449A"/>
    <w:rsid w:val="00A66213"/>
    <w:rsid w:val="00A73EAB"/>
    <w:rsid w:val="00A76232"/>
    <w:rsid w:val="00A808FC"/>
    <w:rsid w:val="00A8095A"/>
    <w:rsid w:val="00A846B8"/>
    <w:rsid w:val="00A861C9"/>
    <w:rsid w:val="00A92D5A"/>
    <w:rsid w:val="00AA12A7"/>
    <w:rsid w:val="00AA2385"/>
    <w:rsid w:val="00AA40A3"/>
    <w:rsid w:val="00AA6589"/>
    <w:rsid w:val="00AA7C41"/>
    <w:rsid w:val="00AB589C"/>
    <w:rsid w:val="00AC2375"/>
    <w:rsid w:val="00AC516B"/>
    <w:rsid w:val="00AD05CC"/>
    <w:rsid w:val="00AD0E87"/>
    <w:rsid w:val="00AD1F67"/>
    <w:rsid w:val="00AD6ACF"/>
    <w:rsid w:val="00AD71A1"/>
    <w:rsid w:val="00AF1200"/>
    <w:rsid w:val="00AF14E2"/>
    <w:rsid w:val="00AF74D8"/>
    <w:rsid w:val="00B04FB5"/>
    <w:rsid w:val="00B06209"/>
    <w:rsid w:val="00B147D5"/>
    <w:rsid w:val="00B15196"/>
    <w:rsid w:val="00B16F7D"/>
    <w:rsid w:val="00B403F2"/>
    <w:rsid w:val="00B407ED"/>
    <w:rsid w:val="00B408B8"/>
    <w:rsid w:val="00B44CF5"/>
    <w:rsid w:val="00B45346"/>
    <w:rsid w:val="00B63EC9"/>
    <w:rsid w:val="00B6489D"/>
    <w:rsid w:val="00B75591"/>
    <w:rsid w:val="00B80170"/>
    <w:rsid w:val="00B81539"/>
    <w:rsid w:val="00B93944"/>
    <w:rsid w:val="00BA29AC"/>
    <w:rsid w:val="00BB5538"/>
    <w:rsid w:val="00BC1FCA"/>
    <w:rsid w:val="00BC209C"/>
    <w:rsid w:val="00BC5BB9"/>
    <w:rsid w:val="00BE3046"/>
    <w:rsid w:val="00BE6EAB"/>
    <w:rsid w:val="00BE78DF"/>
    <w:rsid w:val="00BF3EB6"/>
    <w:rsid w:val="00BF72E1"/>
    <w:rsid w:val="00C05FC4"/>
    <w:rsid w:val="00C06396"/>
    <w:rsid w:val="00C0721A"/>
    <w:rsid w:val="00C120FA"/>
    <w:rsid w:val="00C13CCD"/>
    <w:rsid w:val="00C15CC2"/>
    <w:rsid w:val="00C16620"/>
    <w:rsid w:val="00C23D2D"/>
    <w:rsid w:val="00C34F6F"/>
    <w:rsid w:val="00C3543C"/>
    <w:rsid w:val="00C47AD0"/>
    <w:rsid w:val="00C57ADA"/>
    <w:rsid w:val="00C62EDE"/>
    <w:rsid w:val="00C660C3"/>
    <w:rsid w:val="00C66BBB"/>
    <w:rsid w:val="00C72932"/>
    <w:rsid w:val="00C80326"/>
    <w:rsid w:val="00C8051D"/>
    <w:rsid w:val="00C9550A"/>
    <w:rsid w:val="00C97285"/>
    <w:rsid w:val="00C97FE1"/>
    <w:rsid w:val="00CA2541"/>
    <w:rsid w:val="00CB1361"/>
    <w:rsid w:val="00CC1CD7"/>
    <w:rsid w:val="00CC578E"/>
    <w:rsid w:val="00CD2217"/>
    <w:rsid w:val="00CD700E"/>
    <w:rsid w:val="00CE0A19"/>
    <w:rsid w:val="00CE25BB"/>
    <w:rsid w:val="00CE4640"/>
    <w:rsid w:val="00CF2BF4"/>
    <w:rsid w:val="00CF7342"/>
    <w:rsid w:val="00CF7F78"/>
    <w:rsid w:val="00D01D90"/>
    <w:rsid w:val="00D0406D"/>
    <w:rsid w:val="00D25533"/>
    <w:rsid w:val="00D25CF6"/>
    <w:rsid w:val="00D26DD8"/>
    <w:rsid w:val="00D27EDE"/>
    <w:rsid w:val="00D33199"/>
    <w:rsid w:val="00D34677"/>
    <w:rsid w:val="00D3606D"/>
    <w:rsid w:val="00D457A4"/>
    <w:rsid w:val="00D54BFC"/>
    <w:rsid w:val="00D6474E"/>
    <w:rsid w:val="00D6678D"/>
    <w:rsid w:val="00D66EF8"/>
    <w:rsid w:val="00D72AFD"/>
    <w:rsid w:val="00D82A32"/>
    <w:rsid w:val="00D84A12"/>
    <w:rsid w:val="00D91854"/>
    <w:rsid w:val="00D94304"/>
    <w:rsid w:val="00D97A16"/>
    <w:rsid w:val="00DA2354"/>
    <w:rsid w:val="00DA35CC"/>
    <w:rsid w:val="00DA4FDC"/>
    <w:rsid w:val="00DB3110"/>
    <w:rsid w:val="00DB6E6E"/>
    <w:rsid w:val="00DB7648"/>
    <w:rsid w:val="00DC101B"/>
    <w:rsid w:val="00DC73FB"/>
    <w:rsid w:val="00DD29BD"/>
    <w:rsid w:val="00DD609A"/>
    <w:rsid w:val="00DF26A0"/>
    <w:rsid w:val="00DF271F"/>
    <w:rsid w:val="00DF72E5"/>
    <w:rsid w:val="00E03905"/>
    <w:rsid w:val="00E05CE8"/>
    <w:rsid w:val="00E119B9"/>
    <w:rsid w:val="00E12651"/>
    <w:rsid w:val="00E1346B"/>
    <w:rsid w:val="00E17364"/>
    <w:rsid w:val="00E24EA4"/>
    <w:rsid w:val="00E30324"/>
    <w:rsid w:val="00E32622"/>
    <w:rsid w:val="00E32EFA"/>
    <w:rsid w:val="00E40062"/>
    <w:rsid w:val="00E43D54"/>
    <w:rsid w:val="00E46937"/>
    <w:rsid w:val="00E543BD"/>
    <w:rsid w:val="00E62189"/>
    <w:rsid w:val="00E62D8C"/>
    <w:rsid w:val="00E71C26"/>
    <w:rsid w:val="00E737A3"/>
    <w:rsid w:val="00E804F0"/>
    <w:rsid w:val="00E8068C"/>
    <w:rsid w:val="00E925FD"/>
    <w:rsid w:val="00EA367D"/>
    <w:rsid w:val="00EA69AB"/>
    <w:rsid w:val="00EB34CB"/>
    <w:rsid w:val="00EB689C"/>
    <w:rsid w:val="00EB6A82"/>
    <w:rsid w:val="00EC0B07"/>
    <w:rsid w:val="00EC77D5"/>
    <w:rsid w:val="00ED0CD0"/>
    <w:rsid w:val="00ED4A62"/>
    <w:rsid w:val="00EE63F9"/>
    <w:rsid w:val="00EF6E0D"/>
    <w:rsid w:val="00EF7BD6"/>
    <w:rsid w:val="00F00CFC"/>
    <w:rsid w:val="00F02F24"/>
    <w:rsid w:val="00F036AF"/>
    <w:rsid w:val="00F1561C"/>
    <w:rsid w:val="00F17E41"/>
    <w:rsid w:val="00F20081"/>
    <w:rsid w:val="00F24687"/>
    <w:rsid w:val="00F25094"/>
    <w:rsid w:val="00F276F4"/>
    <w:rsid w:val="00F30908"/>
    <w:rsid w:val="00F41DE8"/>
    <w:rsid w:val="00F42A04"/>
    <w:rsid w:val="00F43F70"/>
    <w:rsid w:val="00F54573"/>
    <w:rsid w:val="00F552C8"/>
    <w:rsid w:val="00F57063"/>
    <w:rsid w:val="00F6674E"/>
    <w:rsid w:val="00F821B8"/>
    <w:rsid w:val="00F85515"/>
    <w:rsid w:val="00F87894"/>
    <w:rsid w:val="00F95617"/>
    <w:rsid w:val="00FA36FA"/>
    <w:rsid w:val="00FB5F52"/>
    <w:rsid w:val="00FC233C"/>
    <w:rsid w:val="00FD126A"/>
    <w:rsid w:val="00FD6DC4"/>
    <w:rsid w:val="00FE3820"/>
    <w:rsid w:val="00FE53F9"/>
    <w:rsid w:val="00FF72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CA390"/>
  <w15:docId w15:val="{AD88295F-751B-4828-8F93-4DB6F119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788"/>
    <w:pPr>
      <w:autoSpaceDE w:val="0"/>
      <w:autoSpaceDN w:val="0"/>
      <w:adjustRightInd w:val="0"/>
      <w:spacing w:after="0" w:line="260" w:lineRule="atLeast"/>
      <w:textAlignment w:val="center"/>
    </w:pPr>
    <w:rPr>
      <w:rFonts w:ascii="Arial" w:hAnsi="Arial" w:cs="Arial"/>
      <w:color w:val="000000"/>
      <w:sz w:val="20"/>
      <w:szCs w:val="20"/>
      <w:lang w:val="en-US"/>
    </w:rPr>
  </w:style>
  <w:style w:type="paragraph" w:styleId="Overskrift1">
    <w:name w:val="heading 1"/>
    <w:basedOn w:val="Normal"/>
    <w:next w:val="Normal"/>
    <w:link w:val="Overskrift1Tegn"/>
    <w:uiPriority w:val="9"/>
    <w:qFormat/>
    <w:rsid w:val="00133546"/>
    <w:pPr>
      <w:spacing w:after="160" w:line="360" w:lineRule="atLeast"/>
      <w:outlineLvl w:val="0"/>
    </w:pPr>
    <w:rPr>
      <w:b/>
      <w:sz w:val="28"/>
      <w:szCs w:val="28"/>
    </w:rPr>
  </w:style>
  <w:style w:type="paragraph" w:styleId="Overskrift2">
    <w:name w:val="heading 2"/>
    <w:basedOn w:val="Normal"/>
    <w:next w:val="Normal"/>
    <w:link w:val="Overskrift2Tegn"/>
    <w:uiPriority w:val="9"/>
    <w:unhideWhenUsed/>
    <w:qFormat/>
    <w:rsid w:val="002F41FF"/>
    <w:pPr>
      <w:keepNext/>
      <w:keepLines/>
      <w:spacing w:before="60" w:line="280" w:lineRule="atLeast"/>
      <w:outlineLvl w:val="1"/>
    </w:pPr>
    <w:rPr>
      <w:rFonts w:asciiTheme="majorHAnsi" w:eastAsiaTheme="majorEastAsia" w:hAnsiTheme="majorHAnsi" w:cstheme="majorBidi"/>
      <w:b/>
      <w:bCs/>
      <w:color w:val="auto"/>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972AD5"/>
    <w:pPr>
      <w:spacing w:after="0" w:line="220" w:lineRule="atLeas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styleId="Sidehoved">
    <w:name w:val="header"/>
    <w:basedOn w:val="Normal"/>
    <w:link w:val="SidehovedTegn"/>
    <w:uiPriority w:val="99"/>
    <w:unhideWhenUsed/>
    <w:rsid w:val="00100070"/>
    <w:pPr>
      <w:tabs>
        <w:tab w:val="center" w:pos="4680"/>
        <w:tab w:val="right" w:pos="9360"/>
      </w:tabs>
      <w:spacing w:line="240" w:lineRule="auto"/>
    </w:pPr>
  </w:style>
  <w:style w:type="character" w:customStyle="1" w:styleId="SidehovedTegn">
    <w:name w:val="Sidehoved Tegn"/>
    <w:basedOn w:val="Standardskrifttypeiafsnit"/>
    <w:link w:val="Sidehoved"/>
    <w:uiPriority w:val="99"/>
    <w:rsid w:val="00100070"/>
    <w:rPr>
      <w:sz w:val="20"/>
    </w:rPr>
  </w:style>
  <w:style w:type="paragraph" w:styleId="Sidefod">
    <w:name w:val="footer"/>
    <w:basedOn w:val="Normal"/>
    <w:link w:val="SidefodTegn"/>
    <w:uiPriority w:val="99"/>
    <w:unhideWhenUsed/>
    <w:rsid w:val="00100070"/>
    <w:pPr>
      <w:tabs>
        <w:tab w:val="center" w:pos="4680"/>
        <w:tab w:val="right" w:pos="9360"/>
      </w:tabs>
      <w:spacing w:line="240" w:lineRule="auto"/>
    </w:pPr>
  </w:style>
  <w:style w:type="character" w:customStyle="1" w:styleId="SidefodTegn">
    <w:name w:val="Sidefod Tegn"/>
    <w:basedOn w:val="Standardskrifttypeiafsnit"/>
    <w:link w:val="Sidefod"/>
    <w:uiPriority w:val="99"/>
    <w:rsid w:val="00100070"/>
    <w:rPr>
      <w:sz w:val="20"/>
    </w:rPr>
  </w:style>
  <w:style w:type="paragraph" w:styleId="Markeringsbobletekst">
    <w:name w:val="Balloon Text"/>
    <w:basedOn w:val="Normal"/>
    <w:link w:val="MarkeringsbobletekstTegn"/>
    <w:uiPriority w:val="99"/>
    <w:semiHidden/>
    <w:unhideWhenUsed/>
    <w:rsid w:val="00100070"/>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00070"/>
    <w:rPr>
      <w:rFonts w:ascii="Tahoma" w:hAnsi="Tahoma" w:cs="Tahoma"/>
      <w:sz w:val="16"/>
      <w:szCs w:val="16"/>
    </w:rPr>
  </w:style>
  <w:style w:type="paragraph" w:customStyle="1" w:styleId="Afsender">
    <w:name w:val="Afsender"/>
    <w:basedOn w:val="Normal"/>
    <w:link w:val="AfsenderTegn"/>
    <w:qFormat/>
    <w:rsid w:val="00651E7E"/>
    <w:pPr>
      <w:spacing w:after="60"/>
      <w:ind w:left="284"/>
    </w:pPr>
    <w:rPr>
      <w:b/>
      <w:sz w:val="16"/>
      <w:szCs w:val="16"/>
    </w:rPr>
  </w:style>
  <w:style w:type="character" w:customStyle="1" w:styleId="Overskrift1Tegn">
    <w:name w:val="Overskrift 1 Tegn"/>
    <w:basedOn w:val="Standardskrifttypeiafsnit"/>
    <w:link w:val="Overskrift1"/>
    <w:uiPriority w:val="9"/>
    <w:rsid w:val="00133546"/>
    <w:rPr>
      <w:rFonts w:ascii="Arial" w:hAnsi="Arial" w:cs="Arial"/>
      <w:b/>
      <w:color w:val="000000"/>
      <w:sz w:val="28"/>
      <w:szCs w:val="28"/>
      <w:lang w:val="en-US"/>
    </w:rPr>
  </w:style>
  <w:style w:type="character" w:customStyle="1" w:styleId="AfsenderTegn">
    <w:name w:val="Afsender Tegn"/>
    <w:basedOn w:val="Standardskrifttypeiafsnit"/>
    <w:link w:val="Afsender"/>
    <w:rsid w:val="00651E7E"/>
    <w:rPr>
      <w:rFonts w:ascii="Arial" w:hAnsi="Arial" w:cs="Arial"/>
      <w:b/>
      <w:color w:val="000000"/>
      <w:sz w:val="16"/>
      <w:szCs w:val="16"/>
      <w:lang w:val="en-US"/>
    </w:rPr>
  </w:style>
  <w:style w:type="paragraph" w:styleId="Brdtekst">
    <w:name w:val="Body Text"/>
    <w:basedOn w:val="Normal"/>
    <w:link w:val="BrdtekstTegn"/>
    <w:uiPriority w:val="99"/>
    <w:rsid w:val="005A686B"/>
  </w:style>
  <w:style w:type="character" w:customStyle="1" w:styleId="BrdtekstTegn">
    <w:name w:val="Brødtekst Tegn"/>
    <w:basedOn w:val="Standardskrifttypeiafsnit"/>
    <w:link w:val="Brdtekst"/>
    <w:uiPriority w:val="99"/>
    <w:rsid w:val="005A686B"/>
    <w:rPr>
      <w:rFonts w:ascii="Arial" w:hAnsi="Arial" w:cs="Arial"/>
      <w:color w:val="000000"/>
      <w:sz w:val="20"/>
      <w:szCs w:val="20"/>
      <w:lang w:val="en-US"/>
    </w:rPr>
  </w:style>
  <w:style w:type="paragraph" w:customStyle="1" w:styleId="H2">
    <w:name w:val="H2"/>
    <w:basedOn w:val="Brdtekst"/>
    <w:uiPriority w:val="99"/>
    <w:rsid w:val="005A686B"/>
    <w:pPr>
      <w:spacing w:before="454" w:after="113"/>
    </w:pPr>
    <w:rPr>
      <w:b/>
      <w:bCs/>
      <w:sz w:val="22"/>
      <w:szCs w:val="22"/>
      <w:lang w:val="da-DK"/>
    </w:rPr>
  </w:style>
  <w:style w:type="paragraph" w:customStyle="1" w:styleId="Liste1">
    <w:name w:val="Liste1"/>
    <w:basedOn w:val="Listeafsnit"/>
    <w:uiPriority w:val="99"/>
    <w:rsid w:val="0057547F"/>
  </w:style>
  <w:style w:type="character" w:customStyle="1" w:styleId="Overskrift2Tegn">
    <w:name w:val="Overskrift 2 Tegn"/>
    <w:basedOn w:val="Standardskrifttypeiafsnit"/>
    <w:link w:val="Overskrift2"/>
    <w:uiPriority w:val="9"/>
    <w:rsid w:val="002F41FF"/>
    <w:rPr>
      <w:rFonts w:asciiTheme="majorHAnsi" w:eastAsiaTheme="majorEastAsia" w:hAnsiTheme="majorHAnsi" w:cstheme="majorBidi"/>
      <w:b/>
      <w:bCs/>
      <w:lang w:val="en-US"/>
    </w:rPr>
  </w:style>
  <w:style w:type="paragraph" w:styleId="Titel">
    <w:name w:val="Title"/>
    <w:aliases w:val="Adresse"/>
    <w:basedOn w:val="Normal"/>
    <w:next w:val="Normal"/>
    <w:link w:val="TitelTegn"/>
    <w:uiPriority w:val="10"/>
    <w:qFormat/>
    <w:rsid w:val="006A07FD"/>
    <w:pPr>
      <w:spacing w:line="18" w:lineRule="atLeast"/>
      <w:ind w:left="284"/>
    </w:pPr>
    <w:rPr>
      <w:noProof/>
      <w:sz w:val="16"/>
    </w:rPr>
  </w:style>
  <w:style w:type="character" w:customStyle="1" w:styleId="TitelTegn">
    <w:name w:val="Titel Tegn"/>
    <w:aliases w:val="Adresse Tegn"/>
    <w:basedOn w:val="Standardskrifttypeiafsnit"/>
    <w:link w:val="Titel"/>
    <w:uiPriority w:val="10"/>
    <w:rsid w:val="006A07FD"/>
    <w:rPr>
      <w:rFonts w:ascii="Arial" w:hAnsi="Arial" w:cs="Arial"/>
      <w:noProof/>
      <w:color w:val="000000"/>
      <w:sz w:val="16"/>
      <w:szCs w:val="20"/>
      <w:lang w:val="en-US"/>
    </w:rPr>
  </w:style>
  <w:style w:type="character" w:styleId="Hyperlink">
    <w:name w:val="Hyperlink"/>
    <w:basedOn w:val="Standardskrifttypeiafsnit"/>
    <w:uiPriority w:val="99"/>
    <w:unhideWhenUsed/>
    <w:rsid w:val="00F00CFC"/>
    <w:rPr>
      <w:rFonts w:asciiTheme="minorHAnsi" w:hAnsiTheme="minorHAnsi"/>
      <w:color w:val="0070C0"/>
      <w:sz w:val="20"/>
      <w:u w:val="single"/>
    </w:rPr>
  </w:style>
  <w:style w:type="paragraph" w:customStyle="1" w:styleId="Link">
    <w:name w:val="Link"/>
    <w:basedOn w:val="Brdtekst"/>
    <w:link w:val="LinkTegn"/>
    <w:rsid w:val="002F4C38"/>
    <w:rPr>
      <w:color w:val="0070C0"/>
      <w:u w:val="single"/>
    </w:rPr>
  </w:style>
  <w:style w:type="paragraph" w:styleId="Opstilling-punkttegn">
    <w:name w:val="List Bullet"/>
    <w:basedOn w:val="Normal"/>
    <w:uiPriority w:val="99"/>
    <w:semiHidden/>
    <w:unhideWhenUsed/>
    <w:rsid w:val="00E62D8C"/>
    <w:pPr>
      <w:numPr>
        <w:numId w:val="1"/>
      </w:numPr>
      <w:contextualSpacing/>
    </w:pPr>
  </w:style>
  <w:style w:type="character" w:customStyle="1" w:styleId="LinkTegn">
    <w:name w:val="Link Tegn"/>
    <w:basedOn w:val="BrdtekstTegn"/>
    <w:link w:val="Link"/>
    <w:rsid w:val="002F4C38"/>
    <w:rPr>
      <w:rFonts w:ascii="Arial" w:hAnsi="Arial" w:cs="Arial"/>
      <w:color w:val="0070C0"/>
      <w:sz w:val="20"/>
      <w:szCs w:val="20"/>
      <w:u w:val="single"/>
      <w:lang w:val="en-US"/>
    </w:rPr>
  </w:style>
  <w:style w:type="paragraph" w:styleId="Listeafsnit">
    <w:name w:val="List Paragraph"/>
    <w:link w:val="ListeafsnitTegn"/>
    <w:uiPriority w:val="34"/>
    <w:rsid w:val="008E67CB"/>
    <w:pPr>
      <w:numPr>
        <w:numId w:val="3"/>
      </w:numPr>
      <w:spacing w:before="200" w:line="280" w:lineRule="atLeast"/>
      <w:contextualSpacing/>
    </w:pPr>
    <w:rPr>
      <w:rFonts w:ascii="Arial" w:hAnsi="Arial" w:cs="Arial"/>
      <w:color w:val="000000"/>
      <w:sz w:val="20"/>
      <w:szCs w:val="20"/>
    </w:rPr>
  </w:style>
  <w:style w:type="paragraph" w:customStyle="1" w:styleId="Kolofon">
    <w:name w:val="Kolofon"/>
    <w:basedOn w:val="Normal"/>
    <w:link w:val="KolofonTegn"/>
    <w:qFormat/>
    <w:rsid w:val="007E2778"/>
    <w:pPr>
      <w:spacing w:line="280" w:lineRule="atLeast"/>
      <w:jc w:val="right"/>
    </w:pPr>
    <w:rPr>
      <w:sz w:val="16"/>
      <w:lang w:val="da-DK"/>
    </w:rPr>
  </w:style>
  <w:style w:type="paragraph" w:customStyle="1" w:styleId="Grundlggendeafsnit">
    <w:name w:val="[Grundlæggende afsnit]"/>
    <w:basedOn w:val="Normal"/>
    <w:uiPriority w:val="99"/>
    <w:rsid w:val="00EE63F9"/>
    <w:pPr>
      <w:spacing w:line="288" w:lineRule="auto"/>
    </w:pPr>
    <w:rPr>
      <w:rFonts w:ascii="Minion Pro" w:hAnsi="Minion Pro" w:cs="Minion Pro"/>
      <w:sz w:val="24"/>
      <w:szCs w:val="24"/>
      <w:lang w:val="da-DK"/>
    </w:rPr>
  </w:style>
  <w:style w:type="character" w:customStyle="1" w:styleId="KolofonTegn">
    <w:name w:val="Kolofon Tegn"/>
    <w:basedOn w:val="Standardskrifttypeiafsnit"/>
    <w:link w:val="Kolofon"/>
    <w:rsid w:val="007E2778"/>
    <w:rPr>
      <w:rFonts w:ascii="Arial" w:hAnsi="Arial" w:cs="Arial"/>
      <w:color w:val="000000"/>
      <w:sz w:val="16"/>
      <w:szCs w:val="20"/>
    </w:rPr>
  </w:style>
  <w:style w:type="paragraph" w:customStyle="1" w:styleId="H1">
    <w:name w:val="H1"/>
    <w:basedOn w:val="Normal"/>
    <w:uiPriority w:val="99"/>
    <w:rsid w:val="001B0B01"/>
    <w:pPr>
      <w:spacing w:after="340" w:line="288" w:lineRule="auto"/>
    </w:pPr>
    <w:rPr>
      <w:b/>
      <w:bCs/>
      <w:sz w:val="28"/>
      <w:szCs w:val="28"/>
      <w:lang w:val="da-DK"/>
    </w:rPr>
  </w:style>
  <w:style w:type="paragraph" w:customStyle="1" w:styleId="Tabeltekst">
    <w:name w:val="Tabeltekst"/>
    <w:basedOn w:val="Normal"/>
    <w:link w:val="TabeltekstTegn"/>
    <w:qFormat/>
    <w:rsid w:val="0007122D"/>
    <w:pPr>
      <w:spacing w:before="80" w:after="80"/>
      <w:ind w:left="85" w:right="85"/>
    </w:pPr>
    <w:rPr>
      <w:bCs/>
      <w:sz w:val="18"/>
      <w:lang w:val="da-DK"/>
    </w:rPr>
  </w:style>
  <w:style w:type="character" w:customStyle="1" w:styleId="TabeltekstTegn">
    <w:name w:val="Tabeltekst Tegn"/>
    <w:basedOn w:val="Standardskrifttypeiafsnit"/>
    <w:link w:val="Tabeltekst"/>
    <w:rsid w:val="0007122D"/>
    <w:rPr>
      <w:rFonts w:ascii="Arial" w:hAnsi="Arial" w:cs="Arial"/>
      <w:bCs/>
      <w:color w:val="000000"/>
      <w:sz w:val="18"/>
      <w:szCs w:val="20"/>
    </w:rPr>
  </w:style>
  <w:style w:type="paragraph" w:customStyle="1" w:styleId="Brevtitel">
    <w:name w:val="Brevtitel"/>
    <w:basedOn w:val="Overskrift1"/>
    <w:next w:val="Normal"/>
    <w:link w:val="BrevtitelTegn"/>
    <w:rsid w:val="00520CFD"/>
    <w:pPr>
      <w:spacing w:before="3640" w:line="320" w:lineRule="atLeast"/>
    </w:pPr>
    <w:rPr>
      <w:lang w:val="da-DK"/>
    </w:rPr>
  </w:style>
  <w:style w:type="character" w:styleId="Pladsholdertekst">
    <w:name w:val="Placeholder Text"/>
    <w:basedOn w:val="Standardskrifttypeiafsnit"/>
    <w:uiPriority w:val="99"/>
    <w:semiHidden/>
    <w:rsid w:val="00E24EA4"/>
    <w:rPr>
      <w:color w:val="808080"/>
    </w:rPr>
  </w:style>
  <w:style w:type="character" w:customStyle="1" w:styleId="BrevtitelTegn">
    <w:name w:val="Brevtitel Tegn"/>
    <w:basedOn w:val="Overskrift1Tegn"/>
    <w:link w:val="Brevtitel"/>
    <w:rsid w:val="00520CFD"/>
    <w:rPr>
      <w:rFonts w:ascii="Arial" w:hAnsi="Arial" w:cs="Arial"/>
      <w:b/>
      <w:color w:val="000000"/>
      <w:sz w:val="28"/>
      <w:szCs w:val="28"/>
      <w:lang w:val="en-US"/>
    </w:rPr>
  </w:style>
  <w:style w:type="paragraph" w:customStyle="1" w:styleId="Default">
    <w:name w:val="Default"/>
    <w:rsid w:val="0018268C"/>
    <w:pPr>
      <w:autoSpaceDE w:val="0"/>
      <w:autoSpaceDN w:val="0"/>
      <w:adjustRightInd w:val="0"/>
      <w:spacing w:after="0" w:line="240" w:lineRule="auto"/>
    </w:pPr>
    <w:rPr>
      <w:rFonts w:ascii="Arial" w:hAnsi="Arial" w:cs="Arial"/>
      <w:color w:val="000000"/>
      <w:sz w:val="24"/>
      <w:szCs w:val="24"/>
    </w:rPr>
  </w:style>
  <w:style w:type="paragraph" w:customStyle="1" w:styleId="Tabeltotal">
    <w:name w:val="Tabel total"/>
    <w:basedOn w:val="Tabeloverskrift"/>
    <w:link w:val="TabeltotalTegn"/>
    <w:rsid w:val="007F2E6B"/>
  </w:style>
  <w:style w:type="paragraph" w:customStyle="1" w:styleId="Tabel">
    <w:name w:val="Tabel"/>
    <w:basedOn w:val="Normal"/>
    <w:link w:val="TabelTegn"/>
    <w:rsid w:val="000D527B"/>
    <w:pPr>
      <w:autoSpaceDE/>
      <w:autoSpaceDN/>
      <w:adjustRightInd/>
      <w:spacing w:before="80" w:after="100"/>
      <w:ind w:left="85" w:right="85"/>
      <w:textAlignment w:val="auto"/>
    </w:pPr>
    <w:rPr>
      <w:sz w:val="18"/>
      <w:lang w:val="da-DK"/>
    </w:rPr>
  </w:style>
  <w:style w:type="paragraph" w:customStyle="1" w:styleId="Tabelnote">
    <w:name w:val="Tabel note"/>
    <w:basedOn w:val="Normal"/>
    <w:link w:val="TabelnoteTegn"/>
    <w:qFormat/>
    <w:rsid w:val="00B45346"/>
    <w:pPr>
      <w:autoSpaceDE/>
      <w:autoSpaceDN/>
      <w:adjustRightInd/>
      <w:spacing w:after="200" w:line="276" w:lineRule="auto"/>
      <w:textAlignment w:val="auto"/>
    </w:pPr>
    <w:rPr>
      <w:sz w:val="16"/>
      <w:szCs w:val="16"/>
      <w:lang w:val="da-DK"/>
    </w:rPr>
  </w:style>
  <w:style w:type="character" w:customStyle="1" w:styleId="TabelTegn">
    <w:name w:val="Tabel Tegn"/>
    <w:basedOn w:val="Standardskrifttypeiafsnit"/>
    <w:link w:val="Tabel"/>
    <w:rsid w:val="000D527B"/>
    <w:rPr>
      <w:rFonts w:ascii="Arial" w:hAnsi="Arial" w:cs="Arial"/>
      <w:color w:val="000000"/>
      <w:sz w:val="18"/>
      <w:szCs w:val="20"/>
    </w:rPr>
  </w:style>
  <w:style w:type="paragraph" w:customStyle="1" w:styleId="Afstandfratop">
    <w:name w:val="Afstand fra top"/>
    <w:basedOn w:val="Normal"/>
    <w:next w:val="Overskrift1"/>
    <w:link w:val="AfstandfratopTegn"/>
    <w:rsid w:val="002C3624"/>
    <w:pPr>
      <w:spacing w:before="3200"/>
    </w:pPr>
    <w:rPr>
      <w:lang w:val="da-DK"/>
    </w:rPr>
  </w:style>
  <w:style w:type="character" w:customStyle="1" w:styleId="TabelnoteTegn">
    <w:name w:val="Tabel note Tegn"/>
    <w:basedOn w:val="Standardskrifttypeiafsnit"/>
    <w:link w:val="Tabelnote"/>
    <w:rsid w:val="00B45346"/>
    <w:rPr>
      <w:rFonts w:ascii="Arial" w:hAnsi="Arial" w:cs="Arial"/>
      <w:color w:val="000000"/>
      <w:sz w:val="16"/>
      <w:szCs w:val="16"/>
    </w:rPr>
  </w:style>
  <w:style w:type="character" w:customStyle="1" w:styleId="AfstandfratopTegn">
    <w:name w:val="Afstand fra top Tegn"/>
    <w:basedOn w:val="Standardskrifttypeiafsnit"/>
    <w:link w:val="Afstandfratop"/>
    <w:rsid w:val="002C3624"/>
    <w:rPr>
      <w:rFonts w:ascii="Arial" w:hAnsi="Arial" w:cs="Arial"/>
      <w:color w:val="000000"/>
      <w:sz w:val="20"/>
      <w:szCs w:val="20"/>
    </w:rPr>
  </w:style>
  <w:style w:type="numbering" w:customStyle="1" w:styleId="TypografiPunkttegnSymbolsymbolVenstre063cmHngende06">
    <w:name w:val="Typografi Punkttegn Symbol (symbol) Venstre:  063 cm Hængende:  06..."/>
    <w:basedOn w:val="Ingenoversigt"/>
    <w:rsid w:val="0057547F"/>
    <w:pPr>
      <w:numPr>
        <w:numId w:val="2"/>
      </w:numPr>
    </w:pPr>
  </w:style>
  <w:style w:type="character" w:customStyle="1" w:styleId="ListeafsnitTegn">
    <w:name w:val="Listeafsnit Tegn"/>
    <w:basedOn w:val="Standardskrifttypeiafsnit"/>
    <w:link w:val="Listeafsnit"/>
    <w:uiPriority w:val="34"/>
    <w:rsid w:val="008E67CB"/>
    <w:rPr>
      <w:rFonts w:ascii="Arial" w:hAnsi="Arial" w:cs="Arial"/>
      <w:color w:val="000000"/>
      <w:sz w:val="20"/>
      <w:szCs w:val="20"/>
    </w:rPr>
  </w:style>
  <w:style w:type="numbering" w:customStyle="1" w:styleId="Typografi1">
    <w:name w:val="Typografi1"/>
    <w:uiPriority w:val="99"/>
    <w:rsid w:val="00D27EDE"/>
    <w:pPr>
      <w:numPr>
        <w:numId w:val="4"/>
      </w:numPr>
    </w:pPr>
  </w:style>
  <w:style w:type="paragraph" w:customStyle="1" w:styleId="Talopstilling">
    <w:name w:val="Tal opstilling"/>
    <w:basedOn w:val="Opstilling-talellerbogst"/>
    <w:link w:val="TalopstillingTegn"/>
    <w:qFormat/>
    <w:rsid w:val="005A435C"/>
    <w:pPr>
      <w:numPr>
        <w:numId w:val="5"/>
      </w:numPr>
      <w:spacing w:before="200" w:after="200"/>
    </w:pPr>
    <w:rPr>
      <w:lang w:val="da-DK"/>
    </w:rPr>
  </w:style>
  <w:style w:type="character" w:customStyle="1" w:styleId="TalopstillingTegn">
    <w:name w:val="Tal opstilling Tegn"/>
    <w:basedOn w:val="ListeafsnitTegn"/>
    <w:link w:val="Talopstilling"/>
    <w:rsid w:val="005A435C"/>
    <w:rPr>
      <w:rFonts w:ascii="Arial" w:hAnsi="Arial" w:cs="Arial"/>
      <w:color w:val="000000"/>
      <w:sz w:val="20"/>
      <w:szCs w:val="20"/>
    </w:rPr>
  </w:style>
  <w:style w:type="paragraph" w:customStyle="1" w:styleId="Punktopstilling">
    <w:name w:val="Punkt opstilling"/>
    <w:basedOn w:val="Opstilling-punkttegn"/>
    <w:link w:val="PunktopstillingTegn"/>
    <w:qFormat/>
    <w:rsid w:val="00CD2217"/>
    <w:pPr>
      <w:spacing w:before="200" w:after="200"/>
      <w:ind w:left="357" w:hanging="357"/>
    </w:pPr>
  </w:style>
  <w:style w:type="paragraph" w:styleId="Opstilling-talellerbogst">
    <w:name w:val="List Number"/>
    <w:basedOn w:val="Normal"/>
    <w:uiPriority w:val="99"/>
    <w:semiHidden/>
    <w:unhideWhenUsed/>
    <w:rsid w:val="00BB5538"/>
    <w:pPr>
      <w:numPr>
        <w:numId w:val="6"/>
      </w:numPr>
      <w:contextualSpacing/>
    </w:pPr>
  </w:style>
  <w:style w:type="character" w:customStyle="1" w:styleId="PunktopstillingTegn">
    <w:name w:val="Punkt opstilling Tegn"/>
    <w:basedOn w:val="ListeafsnitTegn"/>
    <w:link w:val="Punktopstilling"/>
    <w:rsid w:val="00CD2217"/>
    <w:rPr>
      <w:rFonts w:ascii="Arial" w:hAnsi="Arial" w:cs="Arial"/>
      <w:color w:val="000000"/>
      <w:sz w:val="20"/>
      <w:szCs w:val="20"/>
      <w:lang w:val="en-US"/>
    </w:rPr>
  </w:style>
  <w:style w:type="paragraph" w:customStyle="1" w:styleId="Tabeloverskrift">
    <w:name w:val="Tabeloverskrift"/>
    <w:basedOn w:val="Normal"/>
    <w:link w:val="TabeloverskriftTegn"/>
    <w:rsid w:val="000D527B"/>
    <w:pPr>
      <w:spacing w:before="80" w:after="100"/>
      <w:ind w:left="85" w:right="85"/>
    </w:pPr>
    <w:rPr>
      <w:b/>
      <w:sz w:val="18"/>
    </w:rPr>
  </w:style>
  <w:style w:type="table" w:customStyle="1" w:styleId="FYstandard">
    <w:name w:val="FY standard"/>
    <w:basedOn w:val="Tabel-Normal"/>
    <w:uiPriority w:val="99"/>
    <w:rsid w:val="00F24687"/>
    <w:pPr>
      <w:keepNext/>
      <w:spacing w:after="0" w:line="240" w:lineRule="auto"/>
    </w:pPr>
    <w:rPr>
      <w:sz w:val="18"/>
    </w:rPr>
    <w:tblPr>
      <w:tblBorders>
        <w:top w:val="single" w:sz="4" w:space="0" w:color="000000" w:themeColor="background2"/>
        <w:left w:val="single" w:sz="4" w:space="0" w:color="F2F2F2" w:themeColor="background1" w:themeShade="F2"/>
        <w:bottom w:val="single" w:sz="4" w:space="0" w:color="000000" w:themeColor="background2"/>
        <w:right w:val="single" w:sz="4" w:space="0" w:color="F2F2F2" w:themeColor="background1" w:themeShade="F2"/>
        <w:insideH w:val="single" w:sz="4" w:space="0" w:color="000000" w:themeColor="background2"/>
        <w:insideV w:val="single" w:sz="4" w:space="0" w:color="F2F2F2" w:themeColor="background1" w:themeShade="F2"/>
      </w:tblBorders>
      <w:tblCellMar>
        <w:left w:w="0" w:type="dxa"/>
        <w:right w:w="0" w:type="dxa"/>
      </w:tblCellMar>
    </w:tblPr>
    <w:tcPr>
      <w:shd w:val="clear" w:color="F2F2F2" w:themeColor="background1" w:themeShade="F2" w:fill="auto"/>
    </w:tcPr>
    <w:tblStylePr w:type="firstRow">
      <w:rPr>
        <w:rFonts w:ascii="+Tabeloverskrift" w:hAnsi="+Tabeloverskrift"/>
        <w:b w:val="0"/>
        <w:i w:val="0"/>
        <w:sz w:val="18"/>
      </w:rPr>
      <w:tblPr/>
      <w:tcPr>
        <w:shd w:val="clear" w:color="auto" w:fill="F2F2F2" w:themeFill="background1" w:themeFillShade="F2"/>
      </w:tcPr>
    </w:tblStylePr>
    <w:tblStylePr w:type="lastRow">
      <w:tblPr/>
      <w:tcPr>
        <w:tcBorders>
          <w:top w:val="single" w:sz="12" w:space="0" w:color="000000" w:themeColor="background2"/>
          <w:left w:val="single" w:sz="4" w:space="0" w:color="F2F2F2" w:themeColor="background1" w:themeShade="F2"/>
          <w:bottom w:val="single" w:sz="12" w:space="0" w:color="000000" w:themeColor="background2"/>
          <w:right w:val="single" w:sz="4" w:space="0" w:color="F2F2F2" w:themeColor="background1" w:themeShade="F2"/>
          <w:insideH w:val="nil"/>
          <w:insideV w:val="nil"/>
          <w:tl2br w:val="nil"/>
          <w:tr2bl w:val="nil"/>
        </w:tcBorders>
        <w:shd w:val="clear" w:color="F2F2F2" w:themeColor="background1" w:themeShade="F2" w:fill="auto"/>
      </w:tcPr>
    </w:tblStylePr>
  </w:style>
  <w:style w:type="character" w:customStyle="1" w:styleId="TabeloverskriftTegn">
    <w:name w:val="Tabeloverskrift Tegn"/>
    <w:basedOn w:val="Standardskrifttypeiafsnit"/>
    <w:link w:val="Tabeloverskrift"/>
    <w:rsid w:val="000D527B"/>
    <w:rPr>
      <w:rFonts w:ascii="Arial" w:hAnsi="Arial" w:cs="Arial"/>
      <w:b/>
      <w:color w:val="000000"/>
      <w:sz w:val="18"/>
      <w:szCs w:val="20"/>
      <w:lang w:val="en-US"/>
    </w:rPr>
  </w:style>
  <w:style w:type="table" w:styleId="Lysskygge">
    <w:name w:val="Light Shading"/>
    <w:basedOn w:val="Tabel-Normal"/>
    <w:uiPriority w:val="60"/>
    <w:rsid w:val="000F7320"/>
    <w:pPr>
      <w:spacing w:after="0" w:line="240" w:lineRule="auto"/>
    </w:pPr>
    <w:rPr>
      <w:color w:val="393939" w:themeColor="text1" w:themeShade="BF"/>
    </w:rPr>
    <w:tblPr>
      <w:tblStyleRowBandSize w:val="1"/>
      <w:tblStyleColBandSize w:val="1"/>
      <w:tblBorders>
        <w:top w:val="single" w:sz="8" w:space="0" w:color="4D4D4D" w:themeColor="text1"/>
        <w:bottom w:val="single" w:sz="8" w:space="0" w:color="4D4D4D" w:themeColor="text1"/>
      </w:tblBorders>
    </w:tblPr>
    <w:tblStylePr w:type="firstRow">
      <w:pPr>
        <w:spacing w:before="0" w:after="0" w:line="240" w:lineRule="auto"/>
      </w:pPr>
      <w:rPr>
        <w:b/>
        <w:bCs/>
      </w:rPr>
      <w:tblPr/>
      <w:tcPr>
        <w:tcBorders>
          <w:top w:val="single" w:sz="8" w:space="0" w:color="4D4D4D" w:themeColor="text1"/>
          <w:left w:val="nil"/>
          <w:bottom w:val="single" w:sz="8" w:space="0" w:color="4D4D4D" w:themeColor="text1"/>
          <w:right w:val="nil"/>
          <w:insideH w:val="nil"/>
          <w:insideV w:val="nil"/>
        </w:tcBorders>
      </w:tcPr>
    </w:tblStylePr>
    <w:tblStylePr w:type="lastRow">
      <w:pPr>
        <w:spacing w:before="0" w:after="0" w:line="240" w:lineRule="auto"/>
      </w:pPr>
      <w:rPr>
        <w:b/>
        <w:bCs/>
      </w:rPr>
      <w:tblPr/>
      <w:tcPr>
        <w:tcBorders>
          <w:top w:val="single" w:sz="8" w:space="0" w:color="4D4D4D" w:themeColor="text1"/>
          <w:left w:val="nil"/>
          <w:bottom w:val="single" w:sz="8" w:space="0" w:color="4D4D4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text1" w:themeFillTint="3F"/>
      </w:tcPr>
    </w:tblStylePr>
    <w:tblStylePr w:type="band1Horz">
      <w:tblPr/>
      <w:tcPr>
        <w:tcBorders>
          <w:left w:val="nil"/>
          <w:right w:val="nil"/>
          <w:insideH w:val="nil"/>
          <w:insideV w:val="nil"/>
        </w:tcBorders>
        <w:shd w:val="clear" w:color="auto" w:fill="D3D3D3" w:themeFill="text1" w:themeFillTint="3F"/>
      </w:tcPr>
    </w:tblStylePr>
  </w:style>
  <w:style w:type="character" w:customStyle="1" w:styleId="TabeltotalTegn">
    <w:name w:val="Tabel total Tegn"/>
    <w:basedOn w:val="TabeloverskriftTegn"/>
    <w:link w:val="Tabeltotal"/>
    <w:rsid w:val="007F2E6B"/>
    <w:rPr>
      <w:rFonts w:ascii="Arial" w:hAnsi="Arial" w:cs="Arial"/>
      <w:b/>
      <w:color w:val="000000"/>
      <w:sz w:val="18"/>
      <w:szCs w:val="20"/>
      <w:lang w:val="en-US"/>
    </w:rPr>
  </w:style>
  <w:style w:type="character" w:styleId="BesgtLink">
    <w:name w:val="FollowedHyperlink"/>
    <w:basedOn w:val="Standardskrifttypeiafsnit"/>
    <w:uiPriority w:val="99"/>
    <w:semiHidden/>
    <w:unhideWhenUsed/>
    <w:rsid w:val="008B5AB5"/>
    <w:rPr>
      <w:color w:val="800080" w:themeColor="followedHyperlink"/>
      <w:u w:val="single"/>
    </w:rPr>
  </w:style>
  <w:style w:type="paragraph" w:customStyle="1" w:styleId="paragraph">
    <w:name w:val="paragraph"/>
    <w:basedOn w:val="Normal"/>
    <w:rsid w:val="007452F2"/>
    <w:pPr>
      <w:autoSpaceDE/>
      <w:autoSpaceDN/>
      <w:adjustRightInd/>
      <w:spacing w:before="100" w:beforeAutospacing="1" w:after="100" w:afterAutospacing="1" w:line="240" w:lineRule="auto"/>
      <w:textAlignment w:val="auto"/>
    </w:pPr>
    <w:rPr>
      <w:rFonts w:ascii="Times New Roman" w:eastAsia="Times New Roman" w:hAnsi="Times New Roman" w:cs="Times New Roman"/>
      <w:color w:val="auto"/>
      <w:sz w:val="24"/>
      <w:szCs w:val="24"/>
      <w:lang w:val="da-DK" w:eastAsia="da-DK"/>
    </w:rPr>
  </w:style>
  <w:style w:type="character" w:customStyle="1" w:styleId="normaltextrun">
    <w:name w:val="normaltextrun"/>
    <w:basedOn w:val="Standardskrifttypeiafsnit"/>
    <w:rsid w:val="007452F2"/>
  </w:style>
  <w:style w:type="character" w:customStyle="1" w:styleId="eop">
    <w:name w:val="eop"/>
    <w:basedOn w:val="Standardskrifttypeiafsnit"/>
    <w:rsid w:val="007452F2"/>
  </w:style>
  <w:style w:type="character" w:customStyle="1" w:styleId="contentcontrolboundarysink">
    <w:name w:val="contentcontrolboundarysink"/>
    <w:basedOn w:val="Standardskrifttypeiafsnit"/>
    <w:rsid w:val="007452F2"/>
  </w:style>
  <w:style w:type="character" w:customStyle="1" w:styleId="scxw265068389">
    <w:name w:val="scxw265068389"/>
    <w:basedOn w:val="Standardskrifttypeiafsnit"/>
    <w:rsid w:val="007452F2"/>
  </w:style>
  <w:style w:type="character" w:customStyle="1" w:styleId="contextualspellingandgrammarerror">
    <w:name w:val="contextualspellingandgrammarerror"/>
    <w:basedOn w:val="Standardskrifttypeiafsnit"/>
    <w:rsid w:val="007452F2"/>
  </w:style>
  <w:style w:type="character" w:customStyle="1" w:styleId="spellingerror">
    <w:name w:val="spellingerror"/>
    <w:basedOn w:val="Standardskrifttypeiafsnit"/>
    <w:rsid w:val="007452F2"/>
  </w:style>
  <w:style w:type="character" w:styleId="Kommentarhenvisning">
    <w:name w:val="annotation reference"/>
    <w:basedOn w:val="Standardskrifttypeiafsnit"/>
    <w:uiPriority w:val="99"/>
    <w:semiHidden/>
    <w:unhideWhenUsed/>
    <w:rsid w:val="007452F2"/>
    <w:rPr>
      <w:sz w:val="16"/>
      <w:szCs w:val="16"/>
    </w:rPr>
  </w:style>
  <w:style w:type="paragraph" w:styleId="Kommentartekst">
    <w:name w:val="annotation text"/>
    <w:basedOn w:val="Normal"/>
    <w:link w:val="KommentartekstTegn"/>
    <w:uiPriority w:val="99"/>
    <w:unhideWhenUsed/>
    <w:rsid w:val="007452F2"/>
    <w:pPr>
      <w:spacing w:line="240" w:lineRule="auto"/>
    </w:pPr>
  </w:style>
  <w:style w:type="character" w:customStyle="1" w:styleId="KommentartekstTegn">
    <w:name w:val="Kommentartekst Tegn"/>
    <w:basedOn w:val="Standardskrifttypeiafsnit"/>
    <w:link w:val="Kommentartekst"/>
    <w:uiPriority w:val="99"/>
    <w:rsid w:val="007452F2"/>
    <w:rPr>
      <w:rFonts w:ascii="Arial" w:hAnsi="Arial" w:cs="Arial"/>
      <w:color w:val="000000"/>
      <w:sz w:val="20"/>
      <w:szCs w:val="20"/>
      <w:lang w:val="en-US"/>
    </w:rPr>
  </w:style>
  <w:style w:type="paragraph" w:styleId="Kommentaremne">
    <w:name w:val="annotation subject"/>
    <w:basedOn w:val="Kommentartekst"/>
    <w:next w:val="Kommentartekst"/>
    <w:link w:val="KommentaremneTegn"/>
    <w:uiPriority w:val="99"/>
    <w:semiHidden/>
    <w:unhideWhenUsed/>
    <w:rsid w:val="007452F2"/>
    <w:rPr>
      <w:b/>
      <w:bCs/>
    </w:rPr>
  </w:style>
  <w:style w:type="character" w:customStyle="1" w:styleId="KommentaremneTegn">
    <w:name w:val="Kommentaremne Tegn"/>
    <w:basedOn w:val="KommentartekstTegn"/>
    <w:link w:val="Kommentaremne"/>
    <w:uiPriority w:val="99"/>
    <w:semiHidden/>
    <w:rsid w:val="007452F2"/>
    <w:rPr>
      <w:rFonts w:ascii="Arial" w:hAnsi="Arial" w:cs="Arial"/>
      <w:b/>
      <w:bCs/>
      <w:color w:val="000000"/>
      <w:sz w:val="20"/>
      <w:szCs w:val="20"/>
      <w:lang w:val="en-US"/>
    </w:rPr>
  </w:style>
  <w:style w:type="paragraph" w:styleId="Korrektur">
    <w:name w:val="Revision"/>
    <w:hidden/>
    <w:uiPriority w:val="99"/>
    <w:semiHidden/>
    <w:rsid w:val="007541C3"/>
    <w:pPr>
      <w:spacing w:after="0" w:line="240" w:lineRule="auto"/>
    </w:pPr>
    <w:rPr>
      <w:rFonts w:ascii="Arial" w:hAnsi="Arial" w:cs="Arial"/>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388048">
      <w:bodyDiv w:val="1"/>
      <w:marLeft w:val="0"/>
      <w:marRight w:val="0"/>
      <w:marTop w:val="0"/>
      <w:marBottom w:val="0"/>
      <w:divBdr>
        <w:top w:val="none" w:sz="0" w:space="0" w:color="auto"/>
        <w:left w:val="none" w:sz="0" w:space="0" w:color="auto"/>
        <w:bottom w:val="none" w:sz="0" w:space="0" w:color="auto"/>
        <w:right w:val="none" w:sz="0" w:space="0" w:color="auto"/>
      </w:divBdr>
    </w:div>
    <w:div w:id="548955822">
      <w:bodyDiv w:val="1"/>
      <w:marLeft w:val="0"/>
      <w:marRight w:val="0"/>
      <w:marTop w:val="0"/>
      <w:marBottom w:val="0"/>
      <w:divBdr>
        <w:top w:val="none" w:sz="0" w:space="0" w:color="auto"/>
        <w:left w:val="none" w:sz="0" w:space="0" w:color="auto"/>
        <w:bottom w:val="none" w:sz="0" w:space="0" w:color="auto"/>
        <w:right w:val="none" w:sz="0" w:space="0" w:color="auto"/>
      </w:divBdr>
      <w:divsChild>
        <w:div w:id="309092300">
          <w:marLeft w:val="0"/>
          <w:marRight w:val="0"/>
          <w:marTop w:val="0"/>
          <w:marBottom w:val="0"/>
          <w:divBdr>
            <w:top w:val="none" w:sz="0" w:space="0" w:color="auto"/>
            <w:left w:val="none" w:sz="0" w:space="0" w:color="auto"/>
            <w:bottom w:val="none" w:sz="0" w:space="0" w:color="auto"/>
            <w:right w:val="none" w:sz="0" w:space="0" w:color="auto"/>
          </w:divBdr>
        </w:div>
        <w:div w:id="739255480">
          <w:marLeft w:val="0"/>
          <w:marRight w:val="0"/>
          <w:marTop w:val="0"/>
          <w:marBottom w:val="0"/>
          <w:divBdr>
            <w:top w:val="none" w:sz="0" w:space="0" w:color="auto"/>
            <w:left w:val="none" w:sz="0" w:space="0" w:color="auto"/>
            <w:bottom w:val="none" w:sz="0" w:space="0" w:color="auto"/>
            <w:right w:val="none" w:sz="0" w:space="0" w:color="auto"/>
          </w:divBdr>
        </w:div>
        <w:div w:id="953486359">
          <w:marLeft w:val="0"/>
          <w:marRight w:val="0"/>
          <w:marTop w:val="0"/>
          <w:marBottom w:val="0"/>
          <w:divBdr>
            <w:top w:val="none" w:sz="0" w:space="0" w:color="auto"/>
            <w:left w:val="none" w:sz="0" w:space="0" w:color="auto"/>
            <w:bottom w:val="none" w:sz="0" w:space="0" w:color="auto"/>
            <w:right w:val="none" w:sz="0" w:space="0" w:color="auto"/>
          </w:divBdr>
        </w:div>
        <w:div w:id="1763649319">
          <w:marLeft w:val="0"/>
          <w:marRight w:val="0"/>
          <w:marTop w:val="0"/>
          <w:marBottom w:val="0"/>
          <w:divBdr>
            <w:top w:val="none" w:sz="0" w:space="0" w:color="auto"/>
            <w:left w:val="none" w:sz="0" w:space="0" w:color="auto"/>
            <w:bottom w:val="none" w:sz="0" w:space="0" w:color="auto"/>
            <w:right w:val="none" w:sz="0" w:space="0" w:color="auto"/>
          </w:divBdr>
        </w:div>
        <w:div w:id="200214776">
          <w:marLeft w:val="0"/>
          <w:marRight w:val="0"/>
          <w:marTop w:val="0"/>
          <w:marBottom w:val="0"/>
          <w:divBdr>
            <w:top w:val="none" w:sz="0" w:space="0" w:color="auto"/>
            <w:left w:val="none" w:sz="0" w:space="0" w:color="auto"/>
            <w:bottom w:val="none" w:sz="0" w:space="0" w:color="auto"/>
            <w:right w:val="none" w:sz="0" w:space="0" w:color="auto"/>
          </w:divBdr>
        </w:div>
        <w:div w:id="286353827">
          <w:marLeft w:val="0"/>
          <w:marRight w:val="0"/>
          <w:marTop w:val="0"/>
          <w:marBottom w:val="0"/>
          <w:divBdr>
            <w:top w:val="none" w:sz="0" w:space="0" w:color="auto"/>
            <w:left w:val="none" w:sz="0" w:space="0" w:color="auto"/>
            <w:bottom w:val="none" w:sz="0" w:space="0" w:color="auto"/>
            <w:right w:val="none" w:sz="0" w:space="0" w:color="auto"/>
          </w:divBdr>
        </w:div>
        <w:div w:id="1067609941">
          <w:marLeft w:val="0"/>
          <w:marRight w:val="0"/>
          <w:marTop w:val="0"/>
          <w:marBottom w:val="0"/>
          <w:divBdr>
            <w:top w:val="none" w:sz="0" w:space="0" w:color="auto"/>
            <w:left w:val="none" w:sz="0" w:space="0" w:color="auto"/>
            <w:bottom w:val="none" w:sz="0" w:space="0" w:color="auto"/>
            <w:right w:val="none" w:sz="0" w:space="0" w:color="auto"/>
          </w:divBdr>
        </w:div>
        <w:div w:id="848252952">
          <w:marLeft w:val="0"/>
          <w:marRight w:val="0"/>
          <w:marTop w:val="0"/>
          <w:marBottom w:val="0"/>
          <w:divBdr>
            <w:top w:val="none" w:sz="0" w:space="0" w:color="auto"/>
            <w:left w:val="none" w:sz="0" w:space="0" w:color="auto"/>
            <w:bottom w:val="none" w:sz="0" w:space="0" w:color="auto"/>
            <w:right w:val="none" w:sz="0" w:space="0" w:color="auto"/>
          </w:divBdr>
        </w:div>
        <w:div w:id="1336492702">
          <w:marLeft w:val="0"/>
          <w:marRight w:val="0"/>
          <w:marTop w:val="0"/>
          <w:marBottom w:val="0"/>
          <w:divBdr>
            <w:top w:val="none" w:sz="0" w:space="0" w:color="auto"/>
            <w:left w:val="none" w:sz="0" w:space="0" w:color="auto"/>
            <w:bottom w:val="none" w:sz="0" w:space="0" w:color="auto"/>
            <w:right w:val="none" w:sz="0" w:space="0" w:color="auto"/>
          </w:divBdr>
        </w:div>
        <w:div w:id="996222866">
          <w:marLeft w:val="0"/>
          <w:marRight w:val="0"/>
          <w:marTop w:val="0"/>
          <w:marBottom w:val="0"/>
          <w:divBdr>
            <w:top w:val="none" w:sz="0" w:space="0" w:color="auto"/>
            <w:left w:val="none" w:sz="0" w:space="0" w:color="auto"/>
            <w:bottom w:val="none" w:sz="0" w:space="0" w:color="auto"/>
            <w:right w:val="none" w:sz="0" w:space="0" w:color="auto"/>
          </w:divBdr>
        </w:div>
        <w:div w:id="737477950">
          <w:marLeft w:val="0"/>
          <w:marRight w:val="0"/>
          <w:marTop w:val="0"/>
          <w:marBottom w:val="0"/>
          <w:divBdr>
            <w:top w:val="none" w:sz="0" w:space="0" w:color="auto"/>
            <w:left w:val="none" w:sz="0" w:space="0" w:color="auto"/>
            <w:bottom w:val="none" w:sz="0" w:space="0" w:color="auto"/>
            <w:right w:val="none" w:sz="0" w:space="0" w:color="auto"/>
          </w:divBdr>
        </w:div>
        <w:div w:id="426190938">
          <w:marLeft w:val="0"/>
          <w:marRight w:val="0"/>
          <w:marTop w:val="0"/>
          <w:marBottom w:val="0"/>
          <w:divBdr>
            <w:top w:val="none" w:sz="0" w:space="0" w:color="auto"/>
            <w:left w:val="none" w:sz="0" w:space="0" w:color="auto"/>
            <w:bottom w:val="none" w:sz="0" w:space="0" w:color="auto"/>
            <w:right w:val="none" w:sz="0" w:space="0" w:color="auto"/>
          </w:divBdr>
        </w:div>
        <w:div w:id="417562159">
          <w:marLeft w:val="0"/>
          <w:marRight w:val="0"/>
          <w:marTop w:val="0"/>
          <w:marBottom w:val="0"/>
          <w:divBdr>
            <w:top w:val="none" w:sz="0" w:space="0" w:color="auto"/>
            <w:left w:val="none" w:sz="0" w:space="0" w:color="auto"/>
            <w:bottom w:val="none" w:sz="0" w:space="0" w:color="auto"/>
            <w:right w:val="none" w:sz="0" w:space="0" w:color="auto"/>
          </w:divBdr>
        </w:div>
        <w:div w:id="2036611084">
          <w:marLeft w:val="0"/>
          <w:marRight w:val="0"/>
          <w:marTop w:val="0"/>
          <w:marBottom w:val="0"/>
          <w:divBdr>
            <w:top w:val="none" w:sz="0" w:space="0" w:color="auto"/>
            <w:left w:val="none" w:sz="0" w:space="0" w:color="auto"/>
            <w:bottom w:val="none" w:sz="0" w:space="0" w:color="auto"/>
            <w:right w:val="none" w:sz="0" w:space="0" w:color="auto"/>
          </w:divBdr>
        </w:div>
        <w:div w:id="769816707">
          <w:marLeft w:val="0"/>
          <w:marRight w:val="0"/>
          <w:marTop w:val="0"/>
          <w:marBottom w:val="0"/>
          <w:divBdr>
            <w:top w:val="none" w:sz="0" w:space="0" w:color="auto"/>
            <w:left w:val="none" w:sz="0" w:space="0" w:color="auto"/>
            <w:bottom w:val="none" w:sz="0" w:space="0" w:color="auto"/>
            <w:right w:val="none" w:sz="0" w:space="0" w:color="auto"/>
          </w:divBdr>
        </w:div>
        <w:div w:id="1695421476">
          <w:marLeft w:val="0"/>
          <w:marRight w:val="0"/>
          <w:marTop w:val="0"/>
          <w:marBottom w:val="0"/>
          <w:divBdr>
            <w:top w:val="none" w:sz="0" w:space="0" w:color="auto"/>
            <w:left w:val="none" w:sz="0" w:space="0" w:color="auto"/>
            <w:bottom w:val="none" w:sz="0" w:space="0" w:color="auto"/>
            <w:right w:val="none" w:sz="0" w:space="0" w:color="auto"/>
          </w:divBdr>
        </w:div>
        <w:div w:id="895968101">
          <w:marLeft w:val="0"/>
          <w:marRight w:val="0"/>
          <w:marTop w:val="0"/>
          <w:marBottom w:val="0"/>
          <w:divBdr>
            <w:top w:val="none" w:sz="0" w:space="0" w:color="auto"/>
            <w:left w:val="none" w:sz="0" w:space="0" w:color="auto"/>
            <w:bottom w:val="none" w:sz="0" w:space="0" w:color="auto"/>
            <w:right w:val="none" w:sz="0" w:space="0" w:color="auto"/>
          </w:divBdr>
        </w:div>
        <w:div w:id="1151098085">
          <w:marLeft w:val="0"/>
          <w:marRight w:val="0"/>
          <w:marTop w:val="0"/>
          <w:marBottom w:val="0"/>
          <w:divBdr>
            <w:top w:val="none" w:sz="0" w:space="0" w:color="auto"/>
            <w:left w:val="none" w:sz="0" w:space="0" w:color="auto"/>
            <w:bottom w:val="none" w:sz="0" w:space="0" w:color="auto"/>
            <w:right w:val="none" w:sz="0" w:space="0" w:color="auto"/>
          </w:divBdr>
        </w:div>
        <w:div w:id="1617179707">
          <w:marLeft w:val="0"/>
          <w:marRight w:val="0"/>
          <w:marTop w:val="0"/>
          <w:marBottom w:val="0"/>
          <w:divBdr>
            <w:top w:val="none" w:sz="0" w:space="0" w:color="auto"/>
            <w:left w:val="none" w:sz="0" w:space="0" w:color="auto"/>
            <w:bottom w:val="none" w:sz="0" w:space="0" w:color="auto"/>
            <w:right w:val="none" w:sz="0" w:space="0" w:color="auto"/>
          </w:divBdr>
        </w:div>
        <w:div w:id="1337609902">
          <w:marLeft w:val="0"/>
          <w:marRight w:val="0"/>
          <w:marTop w:val="0"/>
          <w:marBottom w:val="0"/>
          <w:divBdr>
            <w:top w:val="none" w:sz="0" w:space="0" w:color="auto"/>
            <w:left w:val="none" w:sz="0" w:space="0" w:color="auto"/>
            <w:bottom w:val="none" w:sz="0" w:space="0" w:color="auto"/>
            <w:right w:val="none" w:sz="0" w:space="0" w:color="auto"/>
          </w:divBdr>
        </w:div>
        <w:div w:id="214659430">
          <w:marLeft w:val="0"/>
          <w:marRight w:val="0"/>
          <w:marTop w:val="0"/>
          <w:marBottom w:val="0"/>
          <w:divBdr>
            <w:top w:val="none" w:sz="0" w:space="0" w:color="auto"/>
            <w:left w:val="none" w:sz="0" w:space="0" w:color="auto"/>
            <w:bottom w:val="none" w:sz="0" w:space="0" w:color="auto"/>
            <w:right w:val="none" w:sz="0" w:space="0" w:color="auto"/>
          </w:divBdr>
        </w:div>
        <w:div w:id="2063017584">
          <w:marLeft w:val="0"/>
          <w:marRight w:val="0"/>
          <w:marTop w:val="0"/>
          <w:marBottom w:val="0"/>
          <w:divBdr>
            <w:top w:val="none" w:sz="0" w:space="0" w:color="auto"/>
            <w:left w:val="none" w:sz="0" w:space="0" w:color="auto"/>
            <w:bottom w:val="none" w:sz="0" w:space="0" w:color="auto"/>
            <w:right w:val="none" w:sz="0" w:space="0" w:color="auto"/>
          </w:divBdr>
        </w:div>
        <w:div w:id="456221358">
          <w:marLeft w:val="0"/>
          <w:marRight w:val="0"/>
          <w:marTop w:val="0"/>
          <w:marBottom w:val="0"/>
          <w:divBdr>
            <w:top w:val="none" w:sz="0" w:space="0" w:color="auto"/>
            <w:left w:val="none" w:sz="0" w:space="0" w:color="auto"/>
            <w:bottom w:val="none" w:sz="0" w:space="0" w:color="auto"/>
            <w:right w:val="none" w:sz="0" w:space="0" w:color="auto"/>
          </w:divBdr>
        </w:div>
        <w:div w:id="1586107502">
          <w:marLeft w:val="0"/>
          <w:marRight w:val="0"/>
          <w:marTop w:val="0"/>
          <w:marBottom w:val="0"/>
          <w:divBdr>
            <w:top w:val="none" w:sz="0" w:space="0" w:color="auto"/>
            <w:left w:val="none" w:sz="0" w:space="0" w:color="auto"/>
            <w:bottom w:val="none" w:sz="0" w:space="0" w:color="auto"/>
            <w:right w:val="none" w:sz="0" w:space="0" w:color="auto"/>
          </w:divBdr>
        </w:div>
        <w:div w:id="1099521358">
          <w:marLeft w:val="0"/>
          <w:marRight w:val="0"/>
          <w:marTop w:val="0"/>
          <w:marBottom w:val="0"/>
          <w:divBdr>
            <w:top w:val="none" w:sz="0" w:space="0" w:color="auto"/>
            <w:left w:val="none" w:sz="0" w:space="0" w:color="auto"/>
            <w:bottom w:val="none" w:sz="0" w:space="0" w:color="auto"/>
            <w:right w:val="none" w:sz="0" w:space="0" w:color="auto"/>
          </w:divBdr>
        </w:div>
        <w:div w:id="810364595">
          <w:marLeft w:val="0"/>
          <w:marRight w:val="0"/>
          <w:marTop w:val="0"/>
          <w:marBottom w:val="0"/>
          <w:divBdr>
            <w:top w:val="none" w:sz="0" w:space="0" w:color="auto"/>
            <w:left w:val="none" w:sz="0" w:space="0" w:color="auto"/>
            <w:bottom w:val="none" w:sz="0" w:space="0" w:color="auto"/>
            <w:right w:val="none" w:sz="0" w:space="0" w:color="auto"/>
          </w:divBdr>
        </w:div>
        <w:div w:id="441269214">
          <w:marLeft w:val="0"/>
          <w:marRight w:val="0"/>
          <w:marTop w:val="0"/>
          <w:marBottom w:val="0"/>
          <w:divBdr>
            <w:top w:val="none" w:sz="0" w:space="0" w:color="auto"/>
            <w:left w:val="none" w:sz="0" w:space="0" w:color="auto"/>
            <w:bottom w:val="none" w:sz="0" w:space="0" w:color="auto"/>
            <w:right w:val="none" w:sz="0" w:space="0" w:color="auto"/>
          </w:divBdr>
        </w:div>
        <w:div w:id="1398479966">
          <w:marLeft w:val="0"/>
          <w:marRight w:val="0"/>
          <w:marTop w:val="0"/>
          <w:marBottom w:val="0"/>
          <w:divBdr>
            <w:top w:val="none" w:sz="0" w:space="0" w:color="auto"/>
            <w:left w:val="none" w:sz="0" w:space="0" w:color="auto"/>
            <w:bottom w:val="none" w:sz="0" w:space="0" w:color="auto"/>
            <w:right w:val="none" w:sz="0" w:space="0" w:color="auto"/>
          </w:divBdr>
        </w:div>
        <w:div w:id="1235625043">
          <w:marLeft w:val="0"/>
          <w:marRight w:val="0"/>
          <w:marTop w:val="0"/>
          <w:marBottom w:val="0"/>
          <w:divBdr>
            <w:top w:val="none" w:sz="0" w:space="0" w:color="auto"/>
            <w:left w:val="none" w:sz="0" w:space="0" w:color="auto"/>
            <w:bottom w:val="none" w:sz="0" w:space="0" w:color="auto"/>
            <w:right w:val="none" w:sz="0" w:space="0" w:color="auto"/>
          </w:divBdr>
        </w:div>
        <w:div w:id="588582563">
          <w:marLeft w:val="0"/>
          <w:marRight w:val="0"/>
          <w:marTop w:val="0"/>
          <w:marBottom w:val="0"/>
          <w:divBdr>
            <w:top w:val="none" w:sz="0" w:space="0" w:color="auto"/>
            <w:left w:val="none" w:sz="0" w:space="0" w:color="auto"/>
            <w:bottom w:val="none" w:sz="0" w:space="0" w:color="auto"/>
            <w:right w:val="none" w:sz="0" w:space="0" w:color="auto"/>
          </w:divBdr>
        </w:div>
        <w:div w:id="454105843">
          <w:marLeft w:val="0"/>
          <w:marRight w:val="0"/>
          <w:marTop w:val="0"/>
          <w:marBottom w:val="0"/>
          <w:divBdr>
            <w:top w:val="none" w:sz="0" w:space="0" w:color="auto"/>
            <w:left w:val="none" w:sz="0" w:space="0" w:color="auto"/>
            <w:bottom w:val="none" w:sz="0" w:space="0" w:color="auto"/>
            <w:right w:val="none" w:sz="0" w:space="0" w:color="auto"/>
          </w:divBdr>
        </w:div>
        <w:div w:id="1712917466">
          <w:marLeft w:val="0"/>
          <w:marRight w:val="0"/>
          <w:marTop w:val="0"/>
          <w:marBottom w:val="0"/>
          <w:divBdr>
            <w:top w:val="none" w:sz="0" w:space="0" w:color="auto"/>
            <w:left w:val="none" w:sz="0" w:space="0" w:color="auto"/>
            <w:bottom w:val="none" w:sz="0" w:space="0" w:color="auto"/>
            <w:right w:val="none" w:sz="0" w:space="0" w:color="auto"/>
          </w:divBdr>
        </w:div>
        <w:div w:id="596181071">
          <w:marLeft w:val="0"/>
          <w:marRight w:val="0"/>
          <w:marTop w:val="0"/>
          <w:marBottom w:val="0"/>
          <w:divBdr>
            <w:top w:val="none" w:sz="0" w:space="0" w:color="auto"/>
            <w:left w:val="none" w:sz="0" w:space="0" w:color="auto"/>
            <w:bottom w:val="none" w:sz="0" w:space="0" w:color="auto"/>
            <w:right w:val="none" w:sz="0" w:space="0" w:color="auto"/>
          </w:divBdr>
        </w:div>
        <w:div w:id="1728719764">
          <w:marLeft w:val="0"/>
          <w:marRight w:val="0"/>
          <w:marTop w:val="0"/>
          <w:marBottom w:val="0"/>
          <w:divBdr>
            <w:top w:val="none" w:sz="0" w:space="0" w:color="auto"/>
            <w:left w:val="none" w:sz="0" w:space="0" w:color="auto"/>
            <w:bottom w:val="none" w:sz="0" w:space="0" w:color="auto"/>
            <w:right w:val="none" w:sz="0" w:space="0" w:color="auto"/>
          </w:divBdr>
        </w:div>
        <w:div w:id="1636906743">
          <w:marLeft w:val="0"/>
          <w:marRight w:val="0"/>
          <w:marTop w:val="0"/>
          <w:marBottom w:val="0"/>
          <w:divBdr>
            <w:top w:val="none" w:sz="0" w:space="0" w:color="auto"/>
            <w:left w:val="none" w:sz="0" w:space="0" w:color="auto"/>
            <w:bottom w:val="none" w:sz="0" w:space="0" w:color="auto"/>
            <w:right w:val="none" w:sz="0" w:space="0" w:color="auto"/>
          </w:divBdr>
        </w:div>
        <w:div w:id="746193508">
          <w:marLeft w:val="0"/>
          <w:marRight w:val="0"/>
          <w:marTop w:val="0"/>
          <w:marBottom w:val="0"/>
          <w:divBdr>
            <w:top w:val="none" w:sz="0" w:space="0" w:color="auto"/>
            <w:left w:val="none" w:sz="0" w:space="0" w:color="auto"/>
            <w:bottom w:val="none" w:sz="0" w:space="0" w:color="auto"/>
            <w:right w:val="none" w:sz="0" w:space="0" w:color="auto"/>
          </w:divBdr>
        </w:div>
        <w:div w:id="780805587">
          <w:marLeft w:val="0"/>
          <w:marRight w:val="0"/>
          <w:marTop w:val="0"/>
          <w:marBottom w:val="0"/>
          <w:divBdr>
            <w:top w:val="none" w:sz="0" w:space="0" w:color="auto"/>
            <w:left w:val="none" w:sz="0" w:space="0" w:color="auto"/>
            <w:bottom w:val="none" w:sz="0" w:space="0" w:color="auto"/>
            <w:right w:val="none" w:sz="0" w:space="0" w:color="auto"/>
          </w:divBdr>
        </w:div>
        <w:div w:id="411783605">
          <w:marLeft w:val="0"/>
          <w:marRight w:val="0"/>
          <w:marTop w:val="0"/>
          <w:marBottom w:val="0"/>
          <w:divBdr>
            <w:top w:val="none" w:sz="0" w:space="0" w:color="auto"/>
            <w:left w:val="none" w:sz="0" w:space="0" w:color="auto"/>
            <w:bottom w:val="none" w:sz="0" w:space="0" w:color="auto"/>
            <w:right w:val="none" w:sz="0" w:space="0" w:color="auto"/>
          </w:divBdr>
        </w:div>
        <w:div w:id="502622708">
          <w:marLeft w:val="0"/>
          <w:marRight w:val="0"/>
          <w:marTop w:val="0"/>
          <w:marBottom w:val="0"/>
          <w:divBdr>
            <w:top w:val="none" w:sz="0" w:space="0" w:color="auto"/>
            <w:left w:val="none" w:sz="0" w:space="0" w:color="auto"/>
            <w:bottom w:val="none" w:sz="0" w:space="0" w:color="auto"/>
            <w:right w:val="none" w:sz="0" w:space="0" w:color="auto"/>
          </w:divBdr>
        </w:div>
        <w:div w:id="1869677757">
          <w:marLeft w:val="0"/>
          <w:marRight w:val="0"/>
          <w:marTop w:val="0"/>
          <w:marBottom w:val="0"/>
          <w:divBdr>
            <w:top w:val="none" w:sz="0" w:space="0" w:color="auto"/>
            <w:left w:val="none" w:sz="0" w:space="0" w:color="auto"/>
            <w:bottom w:val="none" w:sz="0" w:space="0" w:color="auto"/>
            <w:right w:val="none" w:sz="0" w:space="0" w:color="auto"/>
          </w:divBdr>
        </w:div>
        <w:div w:id="1104807091">
          <w:marLeft w:val="0"/>
          <w:marRight w:val="0"/>
          <w:marTop w:val="0"/>
          <w:marBottom w:val="0"/>
          <w:divBdr>
            <w:top w:val="none" w:sz="0" w:space="0" w:color="auto"/>
            <w:left w:val="none" w:sz="0" w:space="0" w:color="auto"/>
            <w:bottom w:val="none" w:sz="0" w:space="0" w:color="auto"/>
            <w:right w:val="none" w:sz="0" w:space="0" w:color="auto"/>
          </w:divBdr>
        </w:div>
        <w:div w:id="1211455953">
          <w:marLeft w:val="0"/>
          <w:marRight w:val="0"/>
          <w:marTop w:val="0"/>
          <w:marBottom w:val="0"/>
          <w:divBdr>
            <w:top w:val="none" w:sz="0" w:space="0" w:color="auto"/>
            <w:left w:val="none" w:sz="0" w:space="0" w:color="auto"/>
            <w:bottom w:val="none" w:sz="0" w:space="0" w:color="auto"/>
            <w:right w:val="none" w:sz="0" w:space="0" w:color="auto"/>
          </w:divBdr>
        </w:div>
        <w:div w:id="1069620770">
          <w:marLeft w:val="0"/>
          <w:marRight w:val="0"/>
          <w:marTop w:val="0"/>
          <w:marBottom w:val="0"/>
          <w:divBdr>
            <w:top w:val="none" w:sz="0" w:space="0" w:color="auto"/>
            <w:left w:val="none" w:sz="0" w:space="0" w:color="auto"/>
            <w:bottom w:val="none" w:sz="0" w:space="0" w:color="auto"/>
            <w:right w:val="none" w:sz="0" w:space="0" w:color="auto"/>
          </w:divBdr>
        </w:div>
        <w:div w:id="340008015">
          <w:marLeft w:val="0"/>
          <w:marRight w:val="0"/>
          <w:marTop w:val="0"/>
          <w:marBottom w:val="0"/>
          <w:divBdr>
            <w:top w:val="none" w:sz="0" w:space="0" w:color="auto"/>
            <w:left w:val="none" w:sz="0" w:space="0" w:color="auto"/>
            <w:bottom w:val="none" w:sz="0" w:space="0" w:color="auto"/>
            <w:right w:val="none" w:sz="0" w:space="0" w:color="auto"/>
          </w:divBdr>
        </w:div>
        <w:div w:id="487408555">
          <w:marLeft w:val="0"/>
          <w:marRight w:val="0"/>
          <w:marTop w:val="0"/>
          <w:marBottom w:val="0"/>
          <w:divBdr>
            <w:top w:val="none" w:sz="0" w:space="0" w:color="auto"/>
            <w:left w:val="none" w:sz="0" w:space="0" w:color="auto"/>
            <w:bottom w:val="none" w:sz="0" w:space="0" w:color="auto"/>
            <w:right w:val="none" w:sz="0" w:space="0" w:color="auto"/>
          </w:divBdr>
        </w:div>
        <w:div w:id="12845126">
          <w:marLeft w:val="0"/>
          <w:marRight w:val="0"/>
          <w:marTop w:val="0"/>
          <w:marBottom w:val="0"/>
          <w:divBdr>
            <w:top w:val="none" w:sz="0" w:space="0" w:color="auto"/>
            <w:left w:val="none" w:sz="0" w:space="0" w:color="auto"/>
            <w:bottom w:val="none" w:sz="0" w:space="0" w:color="auto"/>
            <w:right w:val="none" w:sz="0" w:space="0" w:color="auto"/>
          </w:divBdr>
        </w:div>
        <w:div w:id="1996452418">
          <w:marLeft w:val="0"/>
          <w:marRight w:val="0"/>
          <w:marTop w:val="0"/>
          <w:marBottom w:val="0"/>
          <w:divBdr>
            <w:top w:val="none" w:sz="0" w:space="0" w:color="auto"/>
            <w:left w:val="none" w:sz="0" w:space="0" w:color="auto"/>
            <w:bottom w:val="none" w:sz="0" w:space="0" w:color="auto"/>
            <w:right w:val="none" w:sz="0" w:space="0" w:color="auto"/>
          </w:divBdr>
        </w:div>
        <w:div w:id="2015918505">
          <w:marLeft w:val="0"/>
          <w:marRight w:val="0"/>
          <w:marTop w:val="0"/>
          <w:marBottom w:val="0"/>
          <w:divBdr>
            <w:top w:val="none" w:sz="0" w:space="0" w:color="auto"/>
            <w:left w:val="none" w:sz="0" w:space="0" w:color="auto"/>
            <w:bottom w:val="none" w:sz="0" w:space="0" w:color="auto"/>
            <w:right w:val="none" w:sz="0" w:space="0" w:color="auto"/>
          </w:divBdr>
        </w:div>
        <w:div w:id="61760963">
          <w:marLeft w:val="0"/>
          <w:marRight w:val="0"/>
          <w:marTop w:val="0"/>
          <w:marBottom w:val="0"/>
          <w:divBdr>
            <w:top w:val="none" w:sz="0" w:space="0" w:color="auto"/>
            <w:left w:val="none" w:sz="0" w:space="0" w:color="auto"/>
            <w:bottom w:val="none" w:sz="0" w:space="0" w:color="auto"/>
            <w:right w:val="none" w:sz="0" w:space="0" w:color="auto"/>
          </w:divBdr>
        </w:div>
        <w:div w:id="395855485">
          <w:marLeft w:val="0"/>
          <w:marRight w:val="0"/>
          <w:marTop w:val="0"/>
          <w:marBottom w:val="0"/>
          <w:divBdr>
            <w:top w:val="none" w:sz="0" w:space="0" w:color="auto"/>
            <w:left w:val="none" w:sz="0" w:space="0" w:color="auto"/>
            <w:bottom w:val="none" w:sz="0" w:space="0" w:color="auto"/>
            <w:right w:val="none" w:sz="0" w:space="0" w:color="auto"/>
          </w:divBdr>
        </w:div>
        <w:div w:id="1475173431">
          <w:marLeft w:val="0"/>
          <w:marRight w:val="0"/>
          <w:marTop w:val="0"/>
          <w:marBottom w:val="0"/>
          <w:divBdr>
            <w:top w:val="none" w:sz="0" w:space="0" w:color="auto"/>
            <w:left w:val="none" w:sz="0" w:space="0" w:color="auto"/>
            <w:bottom w:val="none" w:sz="0" w:space="0" w:color="auto"/>
            <w:right w:val="none" w:sz="0" w:space="0" w:color="auto"/>
          </w:divBdr>
        </w:div>
        <w:div w:id="1525248053">
          <w:marLeft w:val="0"/>
          <w:marRight w:val="0"/>
          <w:marTop w:val="0"/>
          <w:marBottom w:val="0"/>
          <w:divBdr>
            <w:top w:val="none" w:sz="0" w:space="0" w:color="auto"/>
            <w:left w:val="none" w:sz="0" w:space="0" w:color="auto"/>
            <w:bottom w:val="none" w:sz="0" w:space="0" w:color="auto"/>
            <w:right w:val="none" w:sz="0" w:space="0" w:color="auto"/>
          </w:divBdr>
        </w:div>
        <w:div w:id="1427119194">
          <w:marLeft w:val="0"/>
          <w:marRight w:val="0"/>
          <w:marTop w:val="0"/>
          <w:marBottom w:val="0"/>
          <w:divBdr>
            <w:top w:val="none" w:sz="0" w:space="0" w:color="auto"/>
            <w:left w:val="none" w:sz="0" w:space="0" w:color="auto"/>
            <w:bottom w:val="none" w:sz="0" w:space="0" w:color="auto"/>
            <w:right w:val="none" w:sz="0" w:space="0" w:color="auto"/>
          </w:divBdr>
        </w:div>
        <w:div w:id="653072036">
          <w:marLeft w:val="0"/>
          <w:marRight w:val="0"/>
          <w:marTop w:val="0"/>
          <w:marBottom w:val="0"/>
          <w:divBdr>
            <w:top w:val="none" w:sz="0" w:space="0" w:color="auto"/>
            <w:left w:val="none" w:sz="0" w:space="0" w:color="auto"/>
            <w:bottom w:val="none" w:sz="0" w:space="0" w:color="auto"/>
            <w:right w:val="none" w:sz="0" w:space="0" w:color="auto"/>
          </w:divBdr>
        </w:div>
        <w:div w:id="275450705">
          <w:marLeft w:val="0"/>
          <w:marRight w:val="0"/>
          <w:marTop w:val="0"/>
          <w:marBottom w:val="0"/>
          <w:divBdr>
            <w:top w:val="none" w:sz="0" w:space="0" w:color="auto"/>
            <w:left w:val="none" w:sz="0" w:space="0" w:color="auto"/>
            <w:bottom w:val="none" w:sz="0" w:space="0" w:color="auto"/>
            <w:right w:val="none" w:sz="0" w:space="0" w:color="auto"/>
          </w:divBdr>
        </w:div>
        <w:div w:id="756941024">
          <w:marLeft w:val="0"/>
          <w:marRight w:val="0"/>
          <w:marTop w:val="0"/>
          <w:marBottom w:val="0"/>
          <w:divBdr>
            <w:top w:val="none" w:sz="0" w:space="0" w:color="auto"/>
            <w:left w:val="none" w:sz="0" w:space="0" w:color="auto"/>
            <w:bottom w:val="none" w:sz="0" w:space="0" w:color="auto"/>
            <w:right w:val="none" w:sz="0" w:space="0" w:color="auto"/>
          </w:divBdr>
        </w:div>
        <w:div w:id="153110914">
          <w:marLeft w:val="0"/>
          <w:marRight w:val="0"/>
          <w:marTop w:val="0"/>
          <w:marBottom w:val="0"/>
          <w:divBdr>
            <w:top w:val="none" w:sz="0" w:space="0" w:color="auto"/>
            <w:left w:val="none" w:sz="0" w:space="0" w:color="auto"/>
            <w:bottom w:val="none" w:sz="0" w:space="0" w:color="auto"/>
            <w:right w:val="none" w:sz="0" w:space="0" w:color="auto"/>
          </w:divBdr>
        </w:div>
        <w:div w:id="757097291">
          <w:marLeft w:val="0"/>
          <w:marRight w:val="0"/>
          <w:marTop w:val="0"/>
          <w:marBottom w:val="0"/>
          <w:divBdr>
            <w:top w:val="none" w:sz="0" w:space="0" w:color="auto"/>
            <w:left w:val="none" w:sz="0" w:space="0" w:color="auto"/>
            <w:bottom w:val="none" w:sz="0" w:space="0" w:color="auto"/>
            <w:right w:val="none" w:sz="0" w:space="0" w:color="auto"/>
          </w:divBdr>
        </w:div>
        <w:div w:id="1962615015">
          <w:marLeft w:val="0"/>
          <w:marRight w:val="0"/>
          <w:marTop w:val="0"/>
          <w:marBottom w:val="0"/>
          <w:divBdr>
            <w:top w:val="none" w:sz="0" w:space="0" w:color="auto"/>
            <w:left w:val="none" w:sz="0" w:space="0" w:color="auto"/>
            <w:bottom w:val="none" w:sz="0" w:space="0" w:color="auto"/>
            <w:right w:val="none" w:sz="0" w:space="0" w:color="auto"/>
          </w:divBdr>
          <w:divsChild>
            <w:div w:id="1263029513">
              <w:marLeft w:val="-75"/>
              <w:marRight w:val="0"/>
              <w:marTop w:val="30"/>
              <w:marBottom w:val="30"/>
              <w:divBdr>
                <w:top w:val="none" w:sz="0" w:space="0" w:color="auto"/>
                <w:left w:val="none" w:sz="0" w:space="0" w:color="auto"/>
                <w:bottom w:val="none" w:sz="0" w:space="0" w:color="auto"/>
                <w:right w:val="none" w:sz="0" w:space="0" w:color="auto"/>
              </w:divBdr>
              <w:divsChild>
                <w:div w:id="1964538037">
                  <w:marLeft w:val="0"/>
                  <w:marRight w:val="0"/>
                  <w:marTop w:val="0"/>
                  <w:marBottom w:val="0"/>
                  <w:divBdr>
                    <w:top w:val="none" w:sz="0" w:space="0" w:color="auto"/>
                    <w:left w:val="none" w:sz="0" w:space="0" w:color="auto"/>
                    <w:bottom w:val="none" w:sz="0" w:space="0" w:color="auto"/>
                    <w:right w:val="none" w:sz="0" w:space="0" w:color="auto"/>
                  </w:divBdr>
                  <w:divsChild>
                    <w:div w:id="1571769406">
                      <w:marLeft w:val="0"/>
                      <w:marRight w:val="0"/>
                      <w:marTop w:val="0"/>
                      <w:marBottom w:val="0"/>
                      <w:divBdr>
                        <w:top w:val="none" w:sz="0" w:space="0" w:color="auto"/>
                        <w:left w:val="none" w:sz="0" w:space="0" w:color="auto"/>
                        <w:bottom w:val="none" w:sz="0" w:space="0" w:color="auto"/>
                        <w:right w:val="none" w:sz="0" w:space="0" w:color="auto"/>
                      </w:divBdr>
                    </w:div>
                  </w:divsChild>
                </w:div>
                <w:div w:id="1711412469">
                  <w:marLeft w:val="0"/>
                  <w:marRight w:val="0"/>
                  <w:marTop w:val="0"/>
                  <w:marBottom w:val="0"/>
                  <w:divBdr>
                    <w:top w:val="none" w:sz="0" w:space="0" w:color="auto"/>
                    <w:left w:val="none" w:sz="0" w:space="0" w:color="auto"/>
                    <w:bottom w:val="none" w:sz="0" w:space="0" w:color="auto"/>
                    <w:right w:val="none" w:sz="0" w:space="0" w:color="auto"/>
                  </w:divBdr>
                  <w:divsChild>
                    <w:div w:id="1943486508">
                      <w:marLeft w:val="0"/>
                      <w:marRight w:val="0"/>
                      <w:marTop w:val="0"/>
                      <w:marBottom w:val="0"/>
                      <w:divBdr>
                        <w:top w:val="none" w:sz="0" w:space="0" w:color="auto"/>
                        <w:left w:val="none" w:sz="0" w:space="0" w:color="auto"/>
                        <w:bottom w:val="none" w:sz="0" w:space="0" w:color="auto"/>
                        <w:right w:val="none" w:sz="0" w:space="0" w:color="auto"/>
                      </w:divBdr>
                    </w:div>
                  </w:divsChild>
                </w:div>
                <w:div w:id="401370762">
                  <w:marLeft w:val="0"/>
                  <w:marRight w:val="0"/>
                  <w:marTop w:val="0"/>
                  <w:marBottom w:val="0"/>
                  <w:divBdr>
                    <w:top w:val="none" w:sz="0" w:space="0" w:color="auto"/>
                    <w:left w:val="none" w:sz="0" w:space="0" w:color="auto"/>
                    <w:bottom w:val="none" w:sz="0" w:space="0" w:color="auto"/>
                    <w:right w:val="none" w:sz="0" w:space="0" w:color="auto"/>
                  </w:divBdr>
                  <w:divsChild>
                    <w:div w:id="308486577">
                      <w:marLeft w:val="0"/>
                      <w:marRight w:val="0"/>
                      <w:marTop w:val="0"/>
                      <w:marBottom w:val="0"/>
                      <w:divBdr>
                        <w:top w:val="none" w:sz="0" w:space="0" w:color="auto"/>
                        <w:left w:val="none" w:sz="0" w:space="0" w:color="auto"/>
                        <w:bottom w:val="none" w:sz="0" w:space="0" w:color="auto"/>
                        <w:right w:val="none" w:sz="0" w:space="0" w:color="auto"/>
                      </w:divBdr>
                    </w:div>
                  </w:divsChild>
                </w:div>
                <w:div w:id="958685006">
                  <w:marLeft w:val="0"/>
                  <w:marRight w:val="0"/>
                  <w:marTop w:val="0"/>
                  <w:marBottom w:val="0"/>
                  <w:divBdr>
                    <w:top w:val="none" w:sz="0" w:space="0" w:color="auto"/>
                    <w:left w:val="none" w:sz="0" w:space="0" w:color="auto"/>
                    <w:bottom w:val="none" w:sz="0" w:space="0" w:color="auto"/>
                    <w:right w:val="none" w:sz="0" w:space="0" w:color="auto"/>
                  </w:divBdr>
                  <w:divsChild>
                    <w:div w:id="1315796241">
                      <w:marLeft w:val="0"/>
                      <w:marRight w:val="0"/>
                      <w:marTop w:val="0"/>
                      <w:marBottom w:val="0"/>
                      <w:divBdr>
                        <w:top w:val="none" w:sz="0" w:space="0" w:color="auto"/>
                        <w:left w:val="none" w:sz="0" w:space="0" w:color="auto"/>
                        <w:bottom w:val="none" w:sz="0" w:space="0" w:color="auto"/>
                        <w:right w:val="none" w:sz="0" w:space="0" w:color="auto"/>
                      </w:divBdr>
                    </w:div>
                  </w:divsChild>
                </w:div>
                <w:div w:id="1374114180">
                  <w:marLeft w:val="0"/>
                  <w:marRight w:val="0"/>
                  <w:marTop w:val="0"/>
                  <w:marBottom w:val="0"/>
                  <w:divBdr>
                    <w:top w:val="none" w:sz="0" w:space="0" w:color="auto"/>
                    <w:left w:val="none" w:sz="0" w:space="0" w:color="auto"/>
                    <w:bottom w:val="none" w:sz="0" w:space="0" w:color="auto"/>
                    <w:right w:val="none" w:sz="0" w:space="0" w:color="auto"/>
                  </w:divBdr>
                  <w:divsChild>
                    <w:div w:id="1334796780">
                      <w:marLeft w:val="0"/>
                      <w:marRight w:val="0"/>
                      <w:marTop w:val="0"/>
                      <w:marBottom w:val="0"/>
                      <w:divBdr>
                        <w:top w:val="none" w:sz="0" w:space="0" w:color="auto"/>
                        <w:left w:val="none" w:sz="0" w:space="0" w:color="auto"/>
                        <w:bottom w:val="none" w:sz="0" w:space="0" w:color="auto"/>
                        <w:right w:val="none" w:sz="0" w:space="0" w:color="auto"/>
                      </w:divBdr>
                    </w:div>
                  </w:divsChild>
                </w:div>
                <w:div w:id="1528175799">
                  <w:marLeft w:val="0"/>
                  <w:marRight w:val="0"/>
                  <w:marTop w:val="0"/>
                  <w:marBottom w:val="0"/>
                  <w:divBdr>
                    <w:top w:val="none" w:sz="0" w:space="0" w:color="auto"/>
                    <w:left w:val="none" w:sz="0" w:space="0" w:color="auto"/>
                    <w:bottom w:val="none" w:sz="0" w:space="0" w:color="auto"/>
                    <w:right w:val="none" w:sz="0" w:space="0" w:color="auto"/>
                  </w:divBdr>
                  <w:divsChild>
                    <w:div w:id="1544516495">
                      <w:marLeft w:val="0"/>
                      <w:marRight w:val="0"/>
                      <w:marTop w:val="0"/>
                      <w:marBottom w:val="0"/>
                      <w:divBdr>
                        <w:top w:val="none" w:sz="0" w:space="0" w:color="auto"/>
                        <w:left w:val="none" w:sz="0" w:space="0" w:color="auto"/>
                        <w:bottom w:val="none" w:sz="0" w:space="0" w:color="auto"/>
                        <w:right w:val="none" w:sz="0" w:space="0" w:color="auto"/>
                      </w:divBdr>
                    </w:div>
                  </w:divsChild>
                </w:div>
                <w:div w:id="1934585255">
                  <w:marLeft w:val="0"/>
                  <w:marRight w:val="0"/>
                  <w:marTop w:val="0"/>
                  <w:marBottom w:val="0"/>
                  <w:divBdr>
                    <w:top w:val="none" w:sz="0" w:space="0" w:color="auto"/>
                    <w:left w:val="none" w:sz="0" w:space="0" w:color="auto"/>
                    <w:bottom w:val="none" w:sz="0" w:space="0" w:color="auto"/>
                    <w:right w:val="none" w:sz="0" w:space="0" w:color="auto"/>
                  </w:divBdr>
                  <w:divsChild>
                    <w:div w:id="461265125">
                      <w:marLeft w:val="0"/>
                      <w:marRight w:val="0"/>
                      <w:marTop w:val="0"/>
                      <w:marBottom w:val="0"/>
                      <w:divBdr>
                        <w:top w:val="none" w:sz="0" w:space="0" w:color="auto"/>
                        <w:left w:val="none" w:sz="0" w:space="0" w:color="auto"/>
                        <w:bottom w:val="none" w:sz="0" w:space="0" w:color="auto"/>
                        <w:right w:val="none" w:sz="0" w:space="0" w:color="auto"/>
                      </w:divBdr>
                    </w:div>
                    <w:div w:id="1955210439">
                      <w:marLeft w:val="0"/>
                      <w:marRight w:val="0"/>
                      <w:marTop w:val="0"/>
                      <w:marBottom w:val="0"/>
                      <w:divBdr>
                        <w:top w:val="none" w:sz="0" w:space="0" w:color="auto"/>
                        <w:left w:val="none" w:sz="0" w:space="0" w:color="auto"/>
                        <w:bottom w:val="none" w:sz="0" w:space="0" w:color="auto"/>
                        <w:right w:val="none" w:sz="0" w:space="0" w:color="auto"/>
                      </w:divBdr>
                    </w:div>
                  </w:divsChild>
                </w:div>
                <w:div w:id="1678464947">
                  <w:marLeft w:val="0"/>
                  <w:marRight w:val="0"/>
                  <w:marTop w:val="0"/>
                  <w:marBottom w:val="0"/>
                  <w:divBdr>
                    <w:top w:val="none" w:sz="0" w:space="0" w:color="auto"/>
                    <w:left w:val="none" w:sz="0" w:space="0" w:color="auto"/>
                    <w:bottom w:val="none" w:sz="0" w:space="0" w:color="auto"/>
                    <w:right w:val="none" w:sz="0" w:space="0" w:color="auto"/>
                  </w:divBdr>
                  <w:divsChild>
                    <w:div w:id="1457405198">
                      <w:marLeft w:val="0"/>
                      <w:marRight w:val="0"/>
                      <w:marTop w:val="0"/>
                      <w:marBottom w:val="0"/>
                      <w:divBdr>
                        <w:top w:val="none" w:sz="0" w:space="0" w:color="auto"/>
                        <w:left w:val="none" w:sz="0" w:space="0" w:color="auto"/>
                        <w:bottom w:val="none" w:sz="0" w:space="0" w:color="auto"/>
                        <w:right w:val="none" w:sz="0" w:space="0" w:color="auto"/>
                      </w:divBdr>
                    </w:div>
                  </w:divsChild>
                </w:div>
                <w:div w:id="1002197183">
                  <w:marLeft w:val="0"/>
                  <w:marRight w:val="0"/>
                  <w:marTop w:val="0"/>
                  <w:marBottom w:val="0"/>
                  <w:divBdr>
                    <w:top w:val="none" w:sz="0" w:space="0" w:color="auto"/>
                    <w:left w:val="none" w:sz="0" w:space="0" w:color="auto"/>
                    <w:bottom w:val="none" w:sz="0" w:space="0" w:color="auto"/>
                    <w:right w:val="none" w:sz="0" w:space="0" w:color="auto"/>
                  </w:divBdr>
                  <w:divsChild>
                    <w:div w:id="589505840">
                      <w:marLeft w:val="0"/>
                      <w:marRight w:val="0"/>
                      <w:marTop w:val="0"/>
                      <w:marBottom w:val="0"/>
                      <w:divBdr>
                        <w:top w:val="none" w:sz="0" w:space="0" w:color="auto"/>
                        <w:left w:val="none" w:sz="0" w:space="0" w:color="auto"/>
                        <w:bottom w:val="none" w:sz="0" w:space="0" w:color="auto"/>
                        <w:right w:val="none" w:sz="0" w:space="0" w:color="auto"/>
                      </w:divBdr>
                    </w:div>
                  </w:divsChild>
                </w:div>
                <w:div w:id="465393953">
                  <w:marLeft w:val="0"/>
                  <w:marRight w:val="0"/>
                  <w:marTop w:val="0"/>
                  <w:marBottom w:val="0"/>
                  <w:divBdr>
                    <w:top w:val="none" w:sz="0" w:space="0" w:color="auto"/>
                    <w:left w:val="none" w:sz="0" w:space="0" w:color="auto"/>
                    <w:bottom w:val="none" w:sz="0" w:space="0" w:color="auto"/>
                    <w:right w:val="none" w:sz="0" w:space="0" w:color="auto"/>
                  </w:divBdr>
                  <w:divsChild>
                    <w:div w:id="1584728632">
                      <w:marLeft w:val="0"/>
                      <w:marRight w:val="0"/>
                      <w:marTop w:val="0"/>
                      <w:marBottom w:val="0"/>
                      <w:divBdr>
                        <w:top w:val="none" w:sz="0" w:space="0" w:color="auto"/>
                        <w:left w:val="none" w:sz="0" w:space="0" w:color="auto"/>
                        <w:bottom w:val="none" w:sz="0" w:space="0" w:color="auto"/>
                        <w:right w:val="none" w:sz="0" w:space="0" w:color="auto"/>
                      </w:divBdr>
                    </w:div>
                  </w:divsChild>
                </w:div>
                <w:div w:id="1687633345">
                  <w:marLeft w:val="0"/>
                  <w:marRight w:val="0"/>
                  <w:marTop w:val="0"/>
                  <w:marBottom w:val="0"/>
                  <w:divBdr>
                    <w:top w:val="none" w:sz="0" w:space="0" w:color="auto"/>
                    <w:left w:val="none" w:sz="0" w:space="0" w:color="auto"/>
                    <w:bottom w:val="none" w:sz="0" w:space="0" w:color="auto"/>
                    <w:right w:val="none" w:sz="0" w:space="0" w:color="auto"/>
                  </w:divBdr>
                  <w:divsChild>
                    <w:div w:id="1773819229">
                      <w:marLeft w:val="0"/>
                      <w:marRight w:val="0"/>
                      <w:marTop w:val="0"/>
                      <w:marBottom w:val="0"/>
                      <w:divBdr>
                        <w:top w:val="none" w:sz="0" w:space="0" w:color="auto"/>
                        <w:left w:val="none" w:sz="0" w:space="0" w:color="auto"/>
                        <w:bottom w:val="none" w:sz="0" w:space="0" w:color="auto"/>
                        <w:right w:val="none" w:sz="0" w:space="0" w:color="auto"/>
                      </w:divBdr>
                    </w:div>
                  </w:divsChild>
                </w:div>
                <w:div w:id="1706255113">
                  <w:marLeft w:val="0"/>
                  <w:marRight w:val="0"/>
                  <w:marTop w:val="0"/>
                  <w:marBottom w:val="0"/>
                  <w:divBdr>
                    <w:top w:val="none" w:sz="0" w:space="0" w:color="auto"/>
                    <w:left w:val="none" w:sz="0" w:space="0" w:color="auto"/>
                    <w:bottom w:val="none" w:sz="0" w:space="0" w:color="auto"/>
                    <w:right w:val="none" w:sz="0" w:space="0" w:color="auto"/>
                  </w:divBdr>
                  <w:divsChild>
                    <w:div w:id="1063141670">
                      <w:marLeft w:val="0"/>
                      <w:marRight w:val="0"/>
                      <w:marTop w:val="0"/>
                      <w:marBottom w:val="0"/>
                      <w:divBdr>
                        <w:top w:val="none" w:sz="0" w:space="0" w:color="auto"/>
                        <w:left w:val="none" w:sz="0" w:space="0" w:color="auto"/>
                        <w:bottom w:val="none" w:sz="0" w:space="0" w:color="auto"/>
                        <w:right w:val="none" w:sz="0" w:space="0" w:color="auto"/>
                      </w:divBdr>
                    </w:div>
                  </w:divsChild>
                </w:div>
                <w:div w:id="50424048">
                  <w:marLeft w:val="0"/>
                  <w:marRight w:val="0"/>
                  <w:marTop w:val="0"/>
                  <w:marBottom w:val="0"/>
                  <w:divBdr>
                    <w:top w:val="none" w:sz="0" w:space="0" w:color="auto"/>
                    <w:left w:val="none" w:sz="0" w:space="0" w:color="auto"/>
                    <w:bottom w:val="none" w:sz="0" w:space="0" w:color="auto"/>
                    <w:right w:val="none" w:sz="0" w:space="0" w:color="auto"/>
                  </w:divBdr>
                  <w:divsChild>
                    <w:div w:id="64568177">
                      <w:marLeft w:val="0"/>
                      <w:marRight w:val="0"/>
                      <w:marTop w:val="0"/>
                      <w:marBottom w:val="0"/>
                      <w:divBdr>
                        <w:top w:val="none" w:sz="0" w:space="0" w:color="auto"/>
                        <w:left w:val="none" w:sz="0" w:space="0" w:color="auto"/>
                        <w:bottom w:val="none" w:sz="0" w:space="0" w:color="auto"/>
                        <w:right w:val="none" w:sz="0" w:space="0" w:color="auto"/>
                      </w:divBdr>
                    </w:div>
                  </w:divsChild>
                </w:div>
                <w:div w:id="74516800">
                  <w:marLeft w:val="0"/>
                  <w:marRight w:val="0"/>
                  <w:marTop w:val="0"/>
                  <w:marBottom w:val="0"/>
                  <w:divBdr>
                    <w:top w:val="none" w:sz="0" w:space="0" w:color="auto"/>
                    <w:left w:val="none" w:sz="0" w:space="0" w:color="auto"/>
                    <w:bottom w:val="none" w:sz="0" w:space="0" w:color="auto"/>
                    <w:right w:val="none" w:sz="0" w:space="0" w:color="auto"/>
                  </w:divBdr>
                  <w:divsChild>
                    <w:div w:id="1897626556">
                      <w:marLeft w:val="0"/>
                      <w:marRight w:val="0"/>
                      <w:marTop w:val="0"/>
                      <w:marBottom w:val="0"/>
                      <w:divBdr>
                        <w:top w:val="none" w:sz="0" w:space="0" w:color="auto"/>
                        <w:left w:val="none" w:sz="0" w:space="0" w:color="auto"/>
                        <w:bottom w:val="none" w:sz="0" w:space="0" w:color="auto"/>
                        <w:right w:val="none" w:sz="0" w:space="0" w:color="auto"/>
                      </w:divBdr>
                    </w:div>
                  </w:divsChild>
                </w:div>
                <w:div w:id="667440313">
                  <w:marLeft w:val="0"/>
                  <w:marRight w:val="0"/>
                  <w:marTop w:val="0"/>
                  <w:marBottom w:val="0"/>
                  <w:divBdr>
                    <w:top w:val="none" w:sz="0" w:space="0" w:color="auto"/>
                    <w:left w:val="none" w:sz="0" w:space="0" w:color="auto"/>
                    <w:bottom w:val="none" w:sz="0" w:space="0" w:color="auto"/>
                    <w:right w:val="none" w:sz="0" w:space="0" w:color="auto"/>
                  </w:divBdr>
                  <w:divsChild>
                    <w:div w:id="1499881016">
                      <w:marLeft w:val="0"/>
                      <w:marRight w:val="0"/>
                      <w:marTop w:val="0"/>
                      <w:marBottom w:val="0"/>
                      <w:divBdr>
                        <w:top w:val="none" w:sz="0" w:space="0" w:color="auto"/>
                        <w:left w:val="none" w:sz="0" w:space="0" w:color="auto"/>
                        <w:bottom w:val="none" w:sz="0" w:space="0" w:color="auto"/>
                        <w:right w:val="none" w:sz="0" w:space="0" w:color="auto"/>
                      </w:divBdr>
                    </w:div>
                  </w:divsChild>
                </w:div>
                <w:div w:id="505943068">
                  <w:marLeft w:val="0"/>
                  <w:marRight w:val="0"/>
                  <w:marTop w:val="0"/>
                  <w:marBottom w:val="0"/>
                  <w:divBdr>
                    <w:top w:val="none" w:sz="0" w:space="0" w:color="auto"/>
                    <w:left w:val="none" w:sz="0" w:space="0" w:color="auto"/>
                    <w:bottom w:val="none" w:sz="0" w:space="0" w:color="auto"/>
                    <w:right w:val="none" w:sz="0" w:space="0" w:color="auto"/>
                  </w:divBdr>
                  <w:divsChild>
                    <w:div w:id="1747192039">
                      <w:marLeft w:val="0"/>
                      <w:marRight w:val="0"/>
                      <w:marTop w:val="0"/>
                      <w:marBottom w:val="0"/>
                      <w:divBdr>
                        <w:top w:val="none" w:sz="0" w:space="0" w:color="auto"/>
                        <w:left w:val="none" w:sz="0" w:space="0" w:color="auto"/>
                        <w:bottom w:val="none" w:sz="0" w:space="0" w:color="auto"/>
                        <w:right w:val="none" w:sz="0" w:space="0" w:color="auto"/>
                      </w:divBdr>
                    </w:div>
                  </w:divsChild>
                </w:div>
                <w:div w:id="569311988">
                  <w:marLeft w:val="0"/>
                  <w:marRight w:val="0"/>
                  <w:marTop w:val="0"/>
                  <w:marBottom w:val="0"/>
                  <w:divBdr>
                    <w:top w:val="none" w:sz="0" w:space="0" w:color="auto"/>
                    <w:left w:val="none" w:sz="0" w:space="0" w:color="auto"/>
                    <w:bottom w:val="none" w:sz="0" w:space="0" w:color="auto"/>
                    <w:right w:val="none" w:sz="0" w:space="0" w:color="auto"/>
                  </w:divBdr>
                  <w:divsChild>
                    <w:div w:id="1973636182">
                      <w:marLeft w:val="0"/>
                      <w:marRight w:val="0"/>
                      <w:marTop w:val="0"/>
                      <w:marBottom w:val="0"/>
                      <w:divBdr>
                        <w:top w:val="none" w:sz="0" w:space="0" w:color="auto"/>
                        <w:left w:val="none" w:sz="0" w:space="0" w:color="auto"/>
                        <w:bottom w:val="none" w:sz="0" w:space="0" w:color="auto"/>
                        <w:right w:val="none" w:sz="0" w:space="0" w:color="auto"/>
                      </w:divBdr>
                    </w:div>
                  </w:divsChild>
                </w:div>
                <w:div w:id="2117749532">
                  <w:marLeft w:val="0"/>
                  <w:marRight w:val="0"/>
                  <w:marTop w:val="0"/>
                  <w:marBottom w:val="0"/>
                  <w:divBdr>
                    <w:top w:val="none" w:sz="0" w:space="0" w:color="auto"/>
                    <w:left w:val="none" w:sz="0" w:space="0" w:color="auto"/>
                    <w:bottom w:val="none" w:sz="0" w:space="0" w:color="auto"/>
                    <w:right w:val="none" w:sz="0" w:space="0" w:color="auto"/>
                  </w:divBdr>
                  <w:divsChild>
                    <w:div w:id="1476144578">
                      <w:marLeft w:val="0"/>
                      <w:marRight w:val="0"/>
                      <w:marTop w:val="0"/>
                      <w:marBottom w:val="0"/>
                      <w:divBdr>
                        <w:top w:val="none" w:sz="0" w:space="0" w:color="auto"/>
                        <w:left w:val="none" w:sz="0" w:space="0" w:color="auto"/>
                        <w:bottom w:val="none" w:sz="0" w:space="0" w:color="auto"/>
                        <w:right w:val="none" w:sz="0" w:space="0" w:color="auto"/>
                      </w:divBdr>
                    </w:div>
                  </w:divsChild>
                </w:div>
                <w:div w:id="1509369669">
                  <w:marLeft w:val="0"/>
                  <w:marRight w:val="0"/>
                  <w:marTop w:val="0"/>
                  <w:marBottom w:val="0"/>
                  <w:divBdr>
                    <w:top w:val="none" w:sz="0" w:space="0" w:color="auto"/>
                    <w:left w:val="none" w:sz="0" w:space="0" w:color="auto"/>
                    <w:bottom w:val="none" w:sz="0" w:space="0" w:color="auto"/>
                    <w:right w:val="none" w:sz="0" w:space="0" w:color="auto"/>
                  </w:divBdr>
                  <w:divsChild>
                    <w:div w:id="310595982">
                      <w:marLeft w:val="0"/>
                      <w:marRight w:val="0"/>
                      <w:marTop w:val="0"/>
                      <w:marBottom w:val="0"/>
                      <w:divBdr>
                        <w:top w:val="none" w:sz="0" w:space="0" w:color="auto"/>
                        <w:left w:val="none" w:sz="0" w:space="0" w:color="auto"/>
                        <w:bottom w:val="none" w:sz="0" w:space="0" w:color="auto"/>
                        <w:right w:val="none" w:sz="0" w:space="0" w:color="auto"/>
                      </w:divBdr>
                    </w:div>
                  </w:divsChild>
                </w:div>
                <w:div w:id="935940464">
                  <w:marLeft w:val="0"/>
                  <w:marRight w:val="0"/>
                  <w:marTop w:val="0"/>
                  <w:marBottom w:val="0"/>
                  <w:divBdr>
                    <w:top w:val="none" w:sz="0" w:space="0" w:color="auto"/>
                    <w:left w:val="none" w:sz="0" w:space="0" w:color="auto"/>
                    <w:bottom w:val="none" w:sz="0" w:space="0" w:color="auto"/>
                    <w:right w:val="none" w:sz="0" w:space="0" w:color="auto"/>
                  </w:divBdr>
                  <w:divsChild>
                    <w:div w:id="176235614">
                      <w:marLeft w:val="0"/>
                      <w:marRight w:val="0"/>
                      <w:marTop w:val="0"/>
                      <w:marBottom w:val="0"/>
                      <w:divBdr>
                        <w:top w:val="none" w:sz="0" w:space="0" w:color="auto"/>
                        <w:left w:val="none" w:sz="0" w:space="0" w:color="auto"/>
                        <w:bottom w:val="none" w:sz="0" w:space="0" w:color="auto"/>
                        <w:right w:val="none" w:sz="0" w:space="0" w:color="auto"/>
                      </w:divBdr>
                    </w:div>
                  </w:divsChild>
                </w:div>
                <w:div w:id="1595095334">
                  <w:marLeft w:val="0"/>
                  <w:marRight w:val="0"/>
                  <w:marTop w:val="0"/>
                  <w:marBottom w:val="0"/>
                  <w:divBdr>
                    <w:top w:val="none" w:sz="0" w:space="0" w:color="auto"/>
                    <w:left w:val="none" w:sz="0" w:space="0" w:color="auto"/>
                    <w:bottom w:val="none" w:sz="0" w:space="0" w:color="auto"/>
                    <w:right w:val="none" w:sz="0" w:space="0" w:color="auto"/>
                  </w:divBdr>
                  <w:divsChild>
                    <w:div w:id="1132210652">
                      <w:marLeft w:val="0"/>
                      <w:marRight w:val="0"/>
                      <w:marTop w:val="0"/>
                      <w:marBottom w:val="0"/>
                      <w:divBdr>
                        <w:top w:val="none" w:sz="0" w:space="0" w:color="auto"/>
                        <w:left w:val="none" w:sz="0" w:space="0" w:color="auto"/>
                        <w:bottom w:val="none" w:sz="0" w:space="0" w:color="auto"/>
                        <w:right w:val="none" w:sz="0" w:space="0" w:color="auto"/>
                      </w:divBdr>
                    </w:div>
                  </w:divsChild>
                </w:div>
                <w:div w:id="878396007">
                  <w:marLeft w:val="0"/>
                  <w:marRight w:val="0"/>
                  <w:marTop w:val="0"/>
                  <w:marBottom w:val="0"/>
                  <w:divBdr>
                    <w:top w:val="none" w:sz="0" w:space="0" w:color="auto"/>
                    <w:left w:val="none" w:sz="0" w:space="0" w:color="auto"/>
                    <w:bottom w:val="none" w:sz="0" w:space="0" w:color="auto"/>
                    <w:right w:val="none" w:sz="0" w:space="0" w:color="auto"/>
                  </w:divBdr>
                  <w:divsChild>
                    <w:div w:id="2100561852">
                      <w:marLeft w:val="0"/>
                      <w:marRight w:val="0"/>
                      <w:marTop w:val="0"/>
                      <w:marBottom w:val="0"/>
                      <w:divBdr>
                        <w:top w:val="none" w:sz="0" w:space="0" w:color="auto"/>
                        <w:left w:val="none" w:sz="0" w:space="0" w:color="auto"/>
                        <w:bottom w:val="none" w:sz="0" w:space="0" w:color="auto"/>
                        <w:right w:val="none" w:sz="0" w:space="0" w:color="auto"/>
                      </w:divBdr>
                    </w:div>
                  </w:divsChild>
                </w:div>
                <w:div w:id="1433010536">
                  <w:marLeft w:val="0"/>
                  <w:marRight w:val="0"/>
                  <w:marTop w:val="0"/>
                  <w:marBottom w:val="0"/>
                  <w:divBdr>
                    <w:top w:val="none" w:sz="0" w:space="0" w:color="auto"/>
                    <w:left w:val="none" w:sz="0" w:space="0" w:color="auto"/>
                    <w:bottom w:val="none" w:sz="0" w:space="0" w:color="auto"/>
                    <w:right w:val="none" w:sz="0" w:space="0" w:color="auto"/>
                  </w:divBdr>
                  <w:divsChild>
                    <w:div w:id="301470176">
                      <w:marLeft w:val="0"/>
                      <w:marRight w:val="0"/>
                      <w:marTop w:val="0"/>
                      <w:marBottom w:val="0"/>
                      <w:divBdr>
                        <w:top w:val="none" w:sz="0" w:space="0" w:color="auto"/>
                        <w:left w:val="none" w:sz="0" w:space="0" w:color="auto"/>
                        <w:bottom w:val="none" w:sz="0" w:space="0" w:color="auto"/>
                        <w:right w:val="none" w:sz="0" w:space="0" w:color="auto"/>
                      </w:divBdr>
                    </w:div>
                  </w:divsChild>
                </w:div>
                <w:div w:id="277879800">
                  <w:marLeft w:val="0"/>
                  <w:marRight w:val="0"/>
                  <w:marTop w:val="0"/>
                  <w:marBottom w:val="0"/>
                  <w:divBdr>
                    <w:top w:val="none" w:sz="0" w:space="0" w:color="auto"/>
                    <w:left w:val="none" w:sz="0" w:space="0" w:color="auto"/>
                    <w:bottom w:val="none" w:sz="0" w:space="0" w:color="auto"/>
                    <w:right w:val="none" w:sz="0" w:space="0" w:color="auto"/>
                  </w:divBdr>
                  <w:divsChild>
                    <w:div w:id="1827477776">
                      <w:marLeft w:val="0"/>
                      <w:marRight w:val="0"/>
                      <w:marTop w:val="0"/>
                      <w:marBottom w:val="0"/>
                      <w:divBdr>
                        <w:top w:val="none" w:sz="0" w:space="0" w:color="auto"/>
                        <w:left w:val="none" w:sz="0" w:space="0" w:color="auto"/>
                        <w:bottom w:val="none" w:sz="0" w:space="0" w:color="auto"/>
                        <w:right w:val="none" w:sz="0" w:space="0" w:color="auto"/>
                      </w:divBdr>
                    </w:div>
                  </w:divsChild>
                </w:div>
                <w:div w:id="867832647">
                  <w:marLeft w:val="0"/>
                  <w:marRight w:val="0"/>
                  <w:marTop w:val="0"/>
                  <w:marBottom w:val="0"/>
                  <w:divBdr>
                    <w:top w:val="none" w:sz="0" w:space="0" w:color="auto"/>
                    <w:left w:val="none" w:sz="0" w:space="0" w:color="auto"/>
                    <w:bottom w:val="none" w:sz="0" w:space="0" w:color="auto"/>
                    <w:right w:val="none" w:sz="0" w:space="0" w:color="auto"/>
                  </w:divBdr>
                  <w:divsChild>
                    <w:div w:id="2003703724">
                      <w:marLeft w:val="0"/>
                      <w:marRight w:val="0"/>
                      <w:marTop w:val="0"/>
                      <w:marBottom w:val="0"/>
                      <w:divBdr>
                        <w:top w:val="none" w:sz="0" w:space="0" w:color="auto"/>
                        <w:left w:val="none" w:sz="0" w:space="0" w:color="auto"/>
                        <w:bottom w:val="none" w:sz="0" w:space="0" w:color="auto"/>
                        <w:right w:val="none" w:sz="0" w:space="0" w:color="auto"/>
                      </w:divBdr>
                    </w:div>
                  </w:divsChild>
                </w:div>
                <w:div w:id="403795422">
                  <w:marLeft w:val="0"/>
                  <w:marRight w:val="0"/>
                  <w:marTop w:val="0"/>
                  <w:marBottom w:val="0"/>
                  <w:divBdr>
                    <w:top w:val="none" w:sz="0" w:space="0" w:color="auto"/>
                    <w:left w:val="none" w:sz="0" w:space="0" w:color="auto"/>
                    <w:bottom w:val="none" w:sz="0" w:space="0" w:color="auto"/>
                    <w:right w:val="none" w:sz="0" w:space="0" w:color="auto"/>
                  </w:divBdr>
                  <w:divsChild>
                    <w:div w:id="594944353">
                      <w:marLeft w:val="0"/>
                      <w:marRight w:val="0"/>
                      <w:marTop w:val="0"/>
                      <w:marBottom w:val="0"/>
                      <w:divBdr>
                        <w:top w:val="none" w:sz="0" w:space="0" w:color="auto"/>
                        <w:left w:val="none" w:sz="0" w:space="0" w:color="auto"/>
                        <w:bottom w:val="none" w:sz="0" w:space="0" w:color="auto"/>
                        <w:right w:val="none" w:sz="0" w:space="0" w:color="auto"/>
                      </w:divBdr>
                    </w:div>
                  </w:divsChild>
                </w:div>
                <w:div w:id="471562216">
                  <w:marLeft w:val="0"/>
                  <w:marRight w:val="0"/>
                  <w:marTop w:val="0"/>
                  <w:marBottom w:val="0"/>
                  <w:divBdr>
                    <w:top w:val="none" w:sz="0" w:space="0" w:color="auto"/>
                    <w:left w:val="none" w:sz="0" w:space="0" w:color="auto"/>
                    <w:bottom w:val="none" w:sz="0" w:space="0" w:color="auto"/>
                    <w:right w:val="none" w:sz="0" w:space="0" w:color="auto"/>
                  </w:divBdr>
                  <w:divsChild>
                    <w:div w:id="217982412">
                      <w:marLeft w:val="0"/>
                      <w:marRight w:val="0"/>
                      <w:marTop w:val="0"/>
                      <w:marBottom w:val="0"/>
                      <w:divBdr>
                        <w:top w:val="none" w:sz="0" w:space="0" w:color="auto"/>
                        <w:left w:val="none" w:sz="0" w:space="0" w:color="auto"/>
                        <w:bottom w:val="none" w:sz="0" w:space="0" w:color="auto"/>
                        <w:right w:val="none" w:sz="0" w:space="0" w:color="auto"/>
                      </w:divBdr>
                    </w:div>
                  </w:divsChild>
                </w:div>
                <w:div w:id="998272737">
                  <w:marLeft w:val="0"/>
                  <w:marRight w:val="0"/>
                  <w:marTop w:val="0"/>
                  <w:marBottom w:val="0"/>
                  <w:divBdr>
                    <w:top w:val="none" w:sz="0" w:space="0" w:color="auto"/>
                    <w:left w:val="none" w:sz="0" w:space="0" w:color="auto"/>
                    <w:bottom w:val="none" w:sz="0" w:space="0" w:color="auto"/>
                    <w:right w:val="none" w:sz="0" w:space="0" w:color="auto"/>
                  </w:divBdr>
                  <w:divsChild>
                    <w:div w:id="567032561">
                      <w:marLeft w:val="0"/>
                      <w:marRight w:val="0"/>
                      <w:marTop w:val="0"/>
                      <w:marBottom w:val="0"/>
                      <w:divBdr>
                        <w:top w:val="none" w:sz="0" w:space="0" w:color="auto"/>
                        <w:left w:val="none" w:sz="0" w:space="0" w:color="auto"/>
                        <w:bottom w:val="none" w:sz="0" w:space="0" w:color="auto"/>
                        <w:right w:val="none" w:sz="0" w:space="0" w:color="auto"/>
                      </w:divBdr>
                    </w:div>
                  </w:divsChild>
                </w:div>
                <w:div w:id="527715333">
                  <w:marLeft w:val="0"/>
                  <w:marRight w:val="0"/>
                  <w:marTop w:val="0"/>
                  <w:marBottom w:val="0"/>
                  <w:divBdr>
                    <w:top w:val="none" w:sz="0" w:space="0" w:color="auto"/>
                    <w:left w:val="none" w:sz="0" w:space="0" w:color="auto"/>
                    <w:bottom w:val="none" w:sz="0" w:space="0" w:color="auto"/>
                    <w:right w:val="none" w:sz="0" w:space="0" w:color="auto"/>
                  </w:divBdr>
                  <w:divsChild>
                    <w:div w:id="1537428453">
                      <w:marLeft w:val="0"/>
                      <w:marRight w:val="0"/>
                      <w:marTop w:val="0"/>
                      <w:marBottom w:val="0"/>
                      <w:divBdr>
                        <w:top w:val="none" w:sz="0" w:space="0" w:color="auto"/>
                        <w:left w:val="none" w:sz="0" w:space="0" w:color="auto"/>
                        <w:bottom w:val="none" w:sz="0" w:space="0" w:color="auto"/>
                        <w:right w:val="none" w:sz="0" w:space="0" w:color="auto"/>
                      </w:divBdr>
                    </w:div>
                  </w:divsChild>
                </w:div>
                <w:div w:id="245647761">
                  <w:marLeft w:val="0"/>
                  <w:marRight w:val="0"/>
                  <w:marTop w:val="0"/>
                  <w:marBottom w:val="0"/>
                  <w:divBdr>
                    <w:top w:val="none" w:sz="0" w:space="0" w:color="auto"/>
                    <w:left w:val="none" w:sz="0" w:space="0" w:color="auto"/>
                    <w:bottom w:val="none" w:sz="0" w:space="0" w:color="auto"/>
                    <w:right w:val="none" w:sz="0" w:space="0" w:color="auto"/>
                  </w:divBdr>
                  <w:divsChild>
                    <w:div w:id="13843861">
                      <w:marLeft w:val="0"/>
                      <w:marRight w:val="0"/>
                      <w:marTop w:val="0"/>
                      <w:marBottom w:val="0"/>
                      <w:divBdr>
                        <w:top w:val="none" w:sz="0" w:space="0" w:color="auto"/>
                        <w:left w:val="none" w:sz="0" w:space="0" w:color="auto"/>
                        <w:bottom w:val="none" w:sz="0" w:space="0" w:color="auto"/>
                        <w:right w:val="none" w:sz="0" w:space="0" w:color="auto"/>
                      </w:divBdr>
                    </w:div>
                  </w:divsChild>
                </w:div>
                <w:div w:id="418139030">
                  <w:marLeft w:val="0"/>
                  <w:marRight w:val="0"/>
                  <w:marTop w:val="0"/>
                  <w:marBottom w:val="0"/>
                  <w:divBdr>
                    <w:top w:val="none" w:sz="0" w:space="0" w:color="auto"/>
                    <w:left w:val="none" w:sz="0" w:space="0" w:color="auto"/>
                    <w:bottom w:val="none" w:sz="0" w:space="0" w:color="auto"/>
                    <w:right w:val="none" w:sz="0" w:space="0" w:color="auto"/>
                  </w:divBdr>
                  <w:divsChild>
                    <w:div w:id="1484128877">
                      <w:marLeft w:val="0"/>
                      <w:marRight w:val="0"/>
                      <w:marTop w:val="0"/>
                      <w:marBottom w:val="0"/>
                      <w:divBdr>
                        <w:top w:val="none" w:sz="0" w:space="0" w:color="auto"/>
                        <w:left w:val="none" w:sz="0" w:space="0" w:color="auto"/>
                        <w:bottom w:val="none" w:sz="0" w:space="0" w:color="auto"/>
                        <w:right w:val="none" w:sz="0" w:space="0" w:color="auto"/>
                      </w:divBdr>
                    </w:div>
                  </w:divsChild>
                </w:div>
                <w:div w:id="1478499747">
                  <w:marLeft w:val="0"/>
                  <w:marRight w:val="0"/>
                  <w:marTop w:val="0"/>
                  <w:marBottom w:val="0"/>
                  <w:divBdr>
                    <w:top w:val="none" w:sz="0" w:space="0" w:color="auto"/>
                    <w:left w:val="none" w:sz="0" w:space="0" w:color="auto"/>
                    <w:bottom w:val="none" w:sz="0" w:space="0" w:color="auto"/>
                    <w:right w:val="none" w:sz="0" w:space="0" w:color="auto"/>
                  </w:divBdr>
                  <w:divsChild>
                    <w:div w:id="1723284023">
                      <w:marLeft w:val="0"/>
                      <w:marRight w:val="0"/>
                      <w:marTop w:val="0"/>
                      <w:marBottom w:val="0"/>
                      <w:divBdr>
                        <w:top w:val="none" w:sz="0" w:space="0" w:color="auto"/>
                        <w:left w:val="none" w:sz="0" w:space="0" w:color="auto"/>
                        <w:bottom w:val="none" w:sz="0" w:space="0" w:color="auto"/>
                        <w:right w:val="none" w:sz="0" w:space="0" w:color="auto"/>
                      </w:divBdr>
                    </w:div>
                  </w:divsChild>
                </w:div>
                <w:div w:id="114717624">
                  <w:marLeft w:val="0"/>
                  <w:marRight w:val="0"/>
                  <w:marTop w:val="0"/>
                  <w:marBottom w:val="0"/>
                  <w:divBdr>
                    <w:top w:val="none" w:sz="0" w:space="0" w:color="auto"/>
                    <w:left w:val="none" w:sz="0" w:space="0" w:color="auto"/>
                    <w:bottom w:val="none" w:sz="0" w:space="0" w:color="auto"/>
                    <w:right w:val="none" w:sz="0" w:space="0" w:color="auto"/>
                  </w:divBdr>
                  <w:divsChild>
                    <w:div w:id="432895832">
                      <w:marLeft w:val="0"/>
                      <w:marRight w:val="0"/>
                      <w:marTop w:val="0"/>
                      <w:marBottom w:val="0"/>
                      <w:divBdr>
                        <w:top w:val="none" w:sz="0" w:space="0" w:color="auto"/>
                        <w:left w:val="none" w:sz="0" w:space="0" w:color="auto"/>
                        <w:bottom w:val="none" w:sz="0" w:space="0" w:color="auto"/>
                        <w:right w:val="none" w:sz="0" w:space="0" w:color="auto"/>
                      </w:divBdr>
                    </w:div>
                  </w:divsChild>
                </w:div>
                <w:div w:id="2145731624">
                  <w:marLeft w:val="0"/>
                  <w:marRight w:val="0"/>
                  <w:marTop w:val="0"/>
                  <w:marBottom w:val="0"/>
                  <w:divBdr>
                    <w:top w:val="none" w:sz="0" w:space="0" w:color="auto"/>
                    <w:left w:val="none" w:sz="0" w:space="0" w:color="auto"/>
                    <w:bottom w:val="none" w:sz="0" w:space="0" w:color="auto"/>
                    <w:right w:val="none" w:sz="0" w:space="0" w:color="auto"/>
                  </w:divBdr>
                  <w:divsChild>
                    <w:div w:id="382559522">
                      <w:marLeft w:val="0"/>
                      <w:marRight w:val="0"/>
                      <w:marTop w:val="0"/>
                      <w:marBottom w:val="0"/>
                      <w:divBdr>
                        <w:top w:val="none" w:sz="0" w:space="0" w:color="auto"/>
                        <w:left w:val="none" w:sz="0" w:space="0" w:color="auto"/>
                        <w:bottom w:val="none" w:sz="0" w:space="0" w:color="auto"/>
                        <w:right w:val="none" w:sz="0" w:space="0" w:color="auto"/>
                      </w:divBdr>
                    </w:div>
                  </w:divsChild>
                </w:div>
                <w:div w:id="568536856">
                  <w:marLeft w:val="0"/>
                  <w:marRight w:val="0"/>
                  <w:marTop w:val="0"/>
                  <w:marBottom w:val="0"/>
                  <w:divBdr>
                    <w:top w:val="none" w:sz="0" w:space="0" w:color="auto"/>
                    <w:left w:val="none" w:sz="0" w:space="0" w:color="auto"/>
                    <w:bottom w:val="none" w:sz="0" w:space="0" w:color="auto"/>
                    <w:right w:val="none" w:sz="0" w:space="0" w:color="auto"/>
                  </w:divBdr>
                  <w:divsChild>
                    <w:div w:id="1174298054">
                      <w:marLeft w:val="0"/>
                      <w:marRight w:val="0"/>
                      <w:marTop w:val="0"/>
                      <w:marBottom w:val="0"/>
                      <w:divBdr>
                        <w:top w:val="none" w:sz="0" w:space="0" w:color="auto"/>
                        <w:left w:val="none" w:sz="0" w:space="0" w:color="auto"/>
                        <w:bottom w:val="none" w:sz="0" w:space="0" w:color="auto"/>
                        <w:right w:val="none" w:sz="0" w:space="0" w:color="auto"/>
                      </w:divBdr>
                    </w:div>
                  </w:divsChild>
                </w:div>
                <w:div w:id="206720085">
                  <w:marLeft w:val="0"/>
                  <w:marRight w:val="0"/>
                  <w:marTop w:val="0"/>
                  <w:marBottom w:val="0"/>
                  <w:divBdr>
                    <w:top w:val="none" w:sz="0" w:space="0" w:color="auto"/>
                    <w:left w:val="none" w:sz="0" w:space="0" w:color="auto"/>
                    <w:bottom w:val="none" w:sz="0" w:space="0" w:color="auto"/>
                    <w:right w:val="none" w:sz="0" w:space="0" w:color="auto"/>
                  </w:divBdr>
                  <w:divsChild>
                    <w:div w:id="1389649483">
                      <w:marLeft w:val="0"/>
                      <w:marRight w:val="0"/>
                      <w:marTop w:val="0"/>
                      <w:marBottom w:val="0"/>
                      <w:divBdr>
                        <w:top w:val="none" w:sz="0" w:space="0" w:color="auto"/>
                        <w:left w:val="none" w:sz="0" w:space="0" w:color="auto"/>
                        <w:bottom w:val="none" w:sz="0" w:space="0" w:color="auto"/>
                        <w:right w:val="none" w:sz="0" w:space="0" w:color="auto"/>
                      </w:divBdr>
                    </w:div>
                  </w:divsChild>
                </w:div>
                <w:div w:id="1667126311">
                  <w:marLeft w:val="0"/>
                  <w:marRight w:val="0"/>
                  <w:marTop w:val="0"/>
                  <w:marBottom w:val="0"/>
                  <w:divBdr>
                    <w:top w:val="none" w:sz="0" w:space="0" w:color="auto"/>
                    <w:left w:val="none" w:sz="0" w:space="0" w:color="auto"/>
                    <w:bottom w:val="none" w:sz="0" w:space="0" w:color="auto"/>
                    <w:right w:val="none" w:sz="0" w:space="0" w:color="auto"/>
                  </w:divBdr>
                  <w:divsChild>
                    <w:div w:id="1798572072">
                      <w:marLeft w:val="0"/>
                      <w:marRight w:val="0"/>
                      <w:marTop w:val="0"/>
                      <w:marBottom w:val="0"/>
                      <w:divBdr>
                        <w:top w:val="none" w:sz="0" w:space="0" w:color="auto"/>
                        <w:left w:val="none" w:sz="0" w:space="0" w:color="auto"/>
                        <w:bottom w:val="none" w:sz="0" w:space="0" w:color="auto"/>
                        <w:right w:val="none" w:sz="0" w:space="0" w:color="auto"/>
                      </w:divBdr>
                    </w:div>
                  </w:divsChild>
                </w:div>
                <w:div w:id="424880553">
                  <w:marLeft w:val="0"/>
                  <w:marRight w:val="0"/>
                  <w:marTop w:val="0"/>
                  <w:marBottom w:val="0"/>
                  <w:divBdr>
                    <w:top w:val="none" w:sz="0" w:space="0" w:color="auto"/>
                    <w:left w:val="none" w:sz="0" w:space="0" w:color="auto"/>
                    <w:bottom w:val="none" w:sz="0" w:space="0" w:color="auto"/>
                    <w:right w:val="none" w:sz="0" w:space="0" w:color="auto"/>
                  </w:divBdr>
                  <w:divsChild>
                    <w:div w:id="1812941293">
                      <w:marLeft w:val="0"/>
                      <w:marRight w:val="0"/>
                      <w:marTop w:val="0"/>
                      <w:marBottom w:val="0"/>
                      <w:divBdr>
                        <w:top w:val="none" w:sz="0" w:space="0" w:color="auto"/>
                        <w:left w:val="none" w:sz="0" w:space="0" w:color="auto"/>
                        <w:bottom w:val="none" w:sz="0" w:space="0" w:color="auto"/>
                        <w:right w:val="none" w:sz="0" w:space="0" w:color="auto"/>
                      </w:divBdr>
                    </w:div>
                  </w:divsChild>
                </w:div>
                <w:div w:id="809638660">
                  <w:marLeft w:val="0"/>
                  <w:marRight w:val="0"/>
                  <w:marTop w:val="0"/>
                  <w:marBottom w:val="0"/>
                  <w:divBdr>
                    <w:top w:val="none" w:sz="0" w:space="0" w:color="auto"/>
                    <w:left w:val="none" w:sz="0" w:space="0" w:color="auto"/>
                    <w:bottom w:val="none" w:sz="0" w:space="0" w:color="auto"/>
                    <w:right w:val="none" w:sz="0" w:space="0" w:color="auto"/>
                  </w:divBdr>
                  <w:divsChild>
                    <w:div w:id="1348748234">
                      <w:marLeft w:val="0"/>
                      <w:marRight w:val="0"/>
                      <w:marTop w:val="0"/>
                      <w:marBottom w:val="0"/>
                      <w:divBdr>
                        <w:top w:val="none" w:sz="0" w:space="0" w:color="auto"/>
                        <w:left w:val="none" w:sz="0" w:space="0" w:color="auto"/>
                        <w:bottom w:val="none" w:sz="0" w:space="0" w:color="auto"/>
                        <w:right w:val="none" w:sz="0" w:space="0" w:color="auto"/>
                      </w:divBdr>
                    </w:div>
                  </w:divsChild>
                </w:div>
                <w:div w:id="827021226">
                  <w:marLeft w:val="0"/>
                  <w:marRight w:val="0"/>
                  <w:marTop w:val="0"/>
                  <w:marBottom w:val="0"/>
                  <w:divBdr>
                    <w:top w:val="none" w:sz="0" w:space="0" w:color="auto"/>
                    <w:left w:val="none" w:sz="0" w:space="0" w:color="auto"/>
                    <w:bottom w:val="none" w:sz="0" w:space="0" w:color="auto"/>
                    <w:right w:val="none" w:sz="0" w:space="0" w:color="auto"/>
                  </w:divBdr>
                  <w:divsChild>
                    <w:div w:id="2069261678">
                      <w:marLeft w:val="0"/>
                      <w:marRight w:val="0"/>
                      <w:marTop w:val="0"/>
                      <w:marBottom w:val="0"/>
                      <w:divBdr>
                        <w:top w:val="none" w:sz="0" w:space="0" w:color="auto"/>
                        <w:left w:val="none" w:sz="0" w:space="0" w:color="auto"/>
                        <w:bottom w:val="none" w:sz="0" w:space="0" w:color="auto"/>
                        <w:right w:val="none" w:sz="0" w:space="0" w:color="auto"/>
                      </w:divBdr>
                    </w:div>
                  </w:divsChild>
                </w:div>
                <w:div w:id="304235546">
                  <w:marLeft w:val="0"/>
                  <w:marRight w:val="0"/>
                  <w:marTop w:val="0"/>
                  <w:marBottom w:val="0"/>
                  <w:divBdr>
                    <w:top w:val="none" w:sz="0" w:space="0" w:color="auto"/>
                    <w:left w:val="none" w:sz="0" w:space="0" w:color="auto"/>
                    <w:bottom w:val="none" w:sz="0" w:space="0" w:color="auto"/>
                    <w:right w:val="none" w:sz="0" w:space="0" w:color="auto"/>
                  </w:divBdr>
                  <w:divsChild>
                    <w:div w:id="944072405">
                      <w:marLeft w:val="0"/>
                      <w:marRight w:val="0"/>
                      <w:marTop w:val="0"/>
                      <w:marBottom w:val="0"/>
                      <w:divBdr>
                        <w:top w:val="none" w:sz="0" w:space="0" w:color="auto"/>
                        <w:left w:val="none" w:sz="0" w:space="0" w:color="auto"/>
                        <w:bottom w:val="none" w:sz="0" w:space="0" w:color="auto"/>
                        <w:right w:val="none" w:sz="0" w:space="0" w:color="auto"/>
                      </w:divBdr>
                    </w:div>
                  </w:divsChild>
                </w:div>
                <w:div w:id="1900895129">
                  <w:marLeft w:val="0"/>
                  <w:marRight w:val="0"/>
                  <w:marTop w:val="0"/>
                  <w:marBottom w:val="0"/>
                  <w:divBdr>
                    <w:top w:val="none" w:sz="0" w:space="0" w:color="auto"/>
                    <w:left w:val="none" w:sz="0" w:space="0" w:color="auto"/>
                    <w:bottom w:val="none" w:sz="0" w:space="0" w:color="auto"/>
                    <w:right w:val="none" w:sz="0" w:space="0" w:color="auto"/>
                  </w:divBdr>
                  <w:divsChild>
                    <w:div w:id="926815887">
                      <w:marLeft w:val="0"/>
                      <w:marRight w:val="0"/>
                      <w:marTop w:val="0"/>
                      <w:marBottom w:val="0"/>
                      <w:divBdr>
                        <w:top w:val="none" w:sz="0" w:space="0" w:color="auto"/>
                        <w:left w:val="none" w:sz="0" w:space="0" w:color="auto"/>
                        <w:bottom w:val="none" w:sz="0" w:space="0" w:color="auto"/>
                        <w:right w:val="none" w:sz="0" w:space="0" w:color="auto"/>
                      </w:divBdr>
                    </w:div>
                  </w:divsChild>
                </w:div>
                <w:div w:id="480510484">
                  <w:marLeft w:val="0"/>
                  <w:marRight w:val="0"/>
                  <w:marTop w:val="0"/>
                  <w:marBottom w:val="0"/>
                  <w:divBdr>
                    <w:top w:val="none" w:sz="0" w:space="0" w:color="auto"/>
                    <w:left w:val="none" w:sz="0" w:space="0" w:color="auto"/>
                    <w:bottom w:val="none" w:sz="0" w:space="0" w:color="auto"/>
                    <w:right w:val="none" w:sz="0" w:space="0" w:color="auto"/>
                  </w:divBdr>
                  <w:divsChild>
                    <w:div w:id="410272003">
                      <w:marLeft w:val="0"/>
                      <w:marRight w:val="0"/>
                      <w:marTop w:val="0"/>
                      <w:marBottom w:val="0"/>
                      <w:divBdr>
                        <w:top w:val="none" w:sz="0" w:space="0" w:color="auto"/>
                        <w:left w:val="none" w:sz="0" w:space="0" w:color="auto"/>
                        <w:bottom w:val="none" w:sz="0" w:space="0" w:color="auto"/>
                        <w:right w:val="none" w:sz="0" w:space="0" w:color="auto"/>
                      </w:divBdr>
                    </w:div>
                  </w:divsChild>
                </w:div>
                <w:div w:id="1077555042">
                  <w:marLeft w:val="0"/>
                  <w:marRight w:val="0"/>
                  <w:marTop w:val="0"/>
                  <w:marBottom w:val="0"/>
                  <w:divBdr>
                    <w:top w:val="none" w:sz="0" w:space="0" w:color="auto"/>
                    <w:left w:val="none" w:sz="0" w:space="0" w:color="auto"/>
                    <w:bottom w:val="none" w:sz="0" w:space="0" w:color="auto"/>
                    <w:right w:val="none" w:sz="0" w:space="0" w:color="auto"/>
                  </w:divBdr>
                  <w:divsChild>
                    <w:div w:id="1081638676">
                      <w:marLeft w:val="0"/>
                      <w:marRight w:val="0"/>
                      <w:marTop w:val="0"/>
                      <w:marBottom w:val="0"/>
                      <w:divBdr>
                        <w:top w:val="none" w:sz="0" w:space="0" w:color="auto"/>
                        <w:left w:val="none" w:sz="0" w:space="0" w:color="auto"/>
                        <w:bottom w:val="none" w:sz="0" w:space="0" w:color="auto"/>
                        <w:right w:val="none" w:sz="0" w:space="0" w:color="auto"/>
                      </w:divBdr>
                    </w:div>
                  </w:divsChild>
                </w:div>
                <w:div w:id="62726810">
                  <w:marLeft w:val="0"/>
                  <w:marRight w:val="0"/>
                  <w:marTop w:val="0"/>
                  <w:marBottom w:val="0"/>
                  <w:divBdr>
                    <w:top w:val="none" w:sz="0" w:space="0" w:color="auto"/>
                    <w:left w:val="none" w:sz="0" w:space="0" w:color="auto"/>
                    <w:bottom w:val="none" w:sz="0" w:space="0" w:color="auto"/>
                    <w:right w:val="none" w:sz="0" w:space="0" w:color="auto"/>
                  </w:divBdr>
                  <w:divsChild>
                    <w:div w:id="1593659661">
                      <w:marLeft w:val="0"/>
                      <w:marRight w:val="0"/>
                      <w:marTop w:val="0"/>
                      <w:marBottom w:val="0"/>
                      <w:divBdr>
                        <w:top w:val="none" w:sz="0" w:space="0" w:color="auto"/>
                        <w:left w:val="none" w:sz="0" w:space="0" w:color="auto"/>
                        <w:bottom w:val="none" w:sz="0" w:space="0" w:color="auto"/>
                        <w:right w:val="none" w:sz="0" w:space="0" w:color="auto"/>
                      </w:divBdr>
                    </w:div>
                  </w:divsChild>
                </w:div>
                <w:div w:id="291714273">
                  <w:marLeft w:val="0"/>
                  <w:marRight w:val="0"/>
                  <w:marTop w:val="0"/>
                  <w:marBottom w:val="0"/>
                  <w:divBdr>
                    <w:top w:val="none" w:sz="0" w:space="0" w:color="auto"/>
                    <w:left w:val="none" w:sz="0" w:space="0" w:color="auto"/>
                    <w:bottom w:val="none" w:sz="0" w:space="0" w:color="auto"/>
                    <w:right w:val="none" w:sz="0" w:space="0" w:color="auto"/>
                  </w:divBdr>
                  <w:divsChild>
                    <w:div w:id="1966158999">
                      <w:marLeft w:val="0"/>
                      <w:marRight w:val="0"/>
                      <w:marTop w:val="0"/>
                      <w:marBottom w:val="0"/>
                      <w:divBdr>
                        <w:top w:val="none" w:sz="0" w:space="0" w:color="auto"/>
                        <w:left w:val="none" w:sz="0" w:space="0" w:color="auto"/>
                        <w:bottom w:val="none" w:sz="0" w:space="0" w:color="auto"/>
                        <w:right w:val="none" w:sz="0" w:space="0" w:color="auto"/>
                      </w:divBdr>
                    </w:div>
                  </w:divsChild>
                </w:div>
                <w:div w:id="1665089393">
                  <w:marLeft w:val="0"/>
                  <w:marRight w:val="0"/>
                  <w:marTop w:val="0"/>
                  <w:marBottom w:val="0"/>
                  <w:divBdr>
                    <w:top w:val="none" w:sz="0" w:space="0" w:color="auto"/>
                    <w:left w:val="none" w:sz="0" w:space="0" w:color="auto"/>
                    <w:bottom w:val="none" w:sz="0" w:space="0" w:color="auto"/>
                    <w:right w:val="none" w:sz="0" w:space="0" w:color="auto"/>
                  </w:divBdr>
                  <w:divsChild>
                    <w:div w:id="828328497">
                      <w:marLeft w:val="0"/>
                      <w:marRight w:val="0"/>
                      <w:marTop w:val="0"/>
                      <w:marBottom w:val="0"/>
                      <w:divBdr>
                        <w:top w:val="none" w:sz="0" w:space="0" w:color="auto"/>
                        <w:left w:val="none" w:sz="0" w:space="0" w:color="auto"/>
                        <w:bottom w:val="none" w:sz="0" w:space="0" w:color="auto"/>
                        <w:right w:val="none" w:sz="0" w:space="0" w:color="auto"/>
                      </w:divBdr>
                    </w:div>
                  </w:divsChild>
                </w:div>
                <w:div w:id="285963330">
                  <w:marLeft w:val="0"/>
                  <w:marRight w:val="0"/>
                  <w:marTop w:val="0"/>
                  <w:marBottom w:val="0"/>
                  <w:divBdr>
                    <w:top w:val="none" w:sz="0" w:space="0" w:color="auto"/>
                    <w:left w:val="none" w:sz="0" w:space="0" w:color="auto"/>
                    <w:bottom w:val="none" w:sz="0" w:space="0" w:color="auto"/>
                    <w:right w:val="none" w:sz="0" w:space="0" w:color="auto"/>
                  </w:divBdr>
                  <w:divsChild>
                    <w:div w:id="17326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08641">
          <w:marLeft w:val="0"/>
          <w:marRight w:val="0"/>
          <w:marTop w:val="0"/>
          <w:marBottom w:val="0"/>
          <w:divBdr>
            <w:top w:val="none" w:sz="0" w:space="0" w:color="auto"/>
            <w:left w:val="none" w:sz="0" w:space="0" w:color="auto"/>
            <w:bottom w:val="none" w:sz="0" w:space="0" w:color="auto"/>
            <w:right w:val="none" w:sz="0" w:space="0" w:color="auto"/>
          </w:divBdr>
        </w:div>
        <w:div w:id="470563901">
          <w:marLeft w:val="0"/>
          <w:marRight w:val="0"/>
          <w:marTop w:val="0"/>
          <w:marBottom w:val="0"/>
          <w:divBdr>
            <w:top w:val="none" w:sz="0" w:space="0" w:color="auto"/>
            <w:left w:val="none" w:sz="0" w:space="0" w:color="auto"/>
            <w:bottom w:val="none" w:sz="0" w:space="0" w:color="auto"/>
            <w:right w:val="none" w:sz="0" w:space="0" w:color="auto"/>
          </w:divBdr>
        </w:div>
        <w:div w:id="1708405950">
          <w:marLeft w:val="0"/>
          <w:marRight w:val="0"/>
          <w:marTop w:val="0"/>
          <w:marBottom w:val="0"/>
          <w:divBdr>
            <w:top w:val="none" w:sz="0" w:space="0" w:color="auto"/>
            <w:left w:val="none" w:sz="0" w:space="0" w:color="auto"/>
            <w:bottom w:val="none" w:sz="0" w:space="0" w:color="auto"/>
            <w:right w:val="none" w:sz="0" w:space="0" w:color="auto"/>
          </w:divBdr>
          <w:divsChild>
            <w:div w:id="1200701300">
              <w:marLeft w:val="-75"/>
              <w:marRight w:val="0"/>
              <w:marTop w:val="30"/>
              <w:marBottom w:val="30"/>
              <w:divBdr>
                <w:top w:val="none" w:sz="0" w:space="0" w:color="auto"/>
                <w:left w:val="none" w:sz="0" w:space="0" w:color="auto"/>
                <w:bottom w:val="none" w:sz="0" w:space="0" w:color="auto"/>
                <w:right w:val="none" w:sz="0" w:space="0" w:color="auto"/>
              </w:divBdr>
              <w:divsChild>
                <w:div w:id="682055661">
                  <w:marLeft w:val="0"/>
                  <w:marRight w:val="0"/>
                  <w:marTop w:val="0"/>
                  <w:marBottom w:val="0"/>
                  <w:divBdr>
                    <w:top w:val="none" w:sz="0" w:space="0" w:color="auto"/>
                    <w:left w:val="none" w:sz="0" w:space="0" w:color="auto"/>
                    <w:bottom w:val="none" w:sz="0" w:space="0" w:color="auto"/>
                    <w:right w:val="none" w:sz="0" w:space="0" w:color="auto"/>
                  </w:divBdr>
                  <w:divsChild>
                    <w:div w:id="2145736675">
                      <w:marLeft w:val="0"/>
                      <w:marRight w:val="0"/>
                      <w:marTop w:val="0"/>
                      <w:marBottom w:val="0"/>
                      <w:divBdr>
                        <w:top w:val="none" w:sz="0" w:space="0" w:color="auto"/>
                        <w:left w:val="none" w:sz="0" w:space="0" w:color="auto"/>
                        <w:bottom w:val="none" w:sz="0" w:space="0" w:color="auto"/>
                        <w:right w:val="none" w:sz="0" w:space="0" w:color="auto"/>
                      </w:divBdr>
                    </w:div>
                    <w:div w:id="1337535405">
                      <w:marLeft w:val="0"/>
                      <w:marRight w:val="0"/>
                      <w:marTop w:val="0"/>
                      <w:marBottom w:val="0"/>
                      <w:divBdr>
                        <w:top w:val="none" w:sz="0" w:space="0" w:color="auto"/>
                        <w:left w:val="none" w:sz="0" w:space="0" w:color="auto"/>
                        <w:bottom w:val="none" w:sz="0" w:space="0" w:color="auto"/>
                        <w:right w:val="none" w:sz="0" w:space="0" w:color="auto"/>
                      </w:divBdr>
                    </w:div>
                  </w:divsChild>
                </w:div>
                <w:div w:id="960721185">
                  <w:marLeft w:val="0"/>
                  <w:marRight w:val="0"/>
                  <w:marTop w:val="0"/>
                  <w:marBottom w:val="0"/>
                  <w:divBdr>
                    <w:top w:val="none" w:sz="0" w:space="0" w:color="auto"/>
                    <w:left w:val="none" w:sz="0" w:space="0" w:color="auto"/>
                    <w:bottom w:val="none" w:sz="0" w:space="0" w:color="auto"/>
                    <w:right w:val="none" w:sz="0" w:space="0" w:color="auto"/>
                  </w:divBdr>
                  <w:divsChild>
                    <w:div w:id="854614815">
                      <w:marLeft w:val="0"/>
                      <w:marRight w:val="0"/>
                      <w:marTop w:val="0"/>
                      <w:marBottom w:val="0"/>
                      <w:divBdr>
                        <w:top w:val="none" w:sz="0" w:space="0" w:color="auto"/>
                        <w:left w:val="none" w:sz="0" w:space="0" w:color="auto"/>
                        <w:bottom w:val="none" w:sz="0" w:space="0" w:color="auto"/>
                        <w:right w:val="none" w:sz="0" w:space="0" w:color="auto"/>
                      </w:divBdr>
                    </w:div>
                  </w:divsChild>
                </w:div>
                <w:div w:id="1054234150">
                  <w:marLeft w:val="0"/>
                  <w:marRight w:val="0"/>
                  <w:marTop w:val="0"/>
                  <w:marBottom w:val="0"/>
                  <w:divBdr>
                    <w:top w:val="none" w:sz="0" w:space="0" w:color="auto"/>
                    <w:left w:val="none" w:sz="0" w:space="0" w:color="auto"/>
                    <w:bottom w:val="none" w:sz="0" w:space="0" w:color="auto"/>
                    <w:right w:val="none" w:sz="0" w:space="0" w:color="auto"/>
                  </w:divBdr>
                  <w:divsChild>
                    <w:div w:id="480734818">
                      <w:marLeft w:val="0"/>
                      <w:marRight w:val="0"/>
                      <w:marTop w:val="0"/>
                      <w:marBottom w:val="0"/>
                      <w:divBdr>
                        <w:top w:val="none" w:sz="0" w:space="0" w:color="auto"/>
                        <w:left w:val="none" w:sz="0" w:space="0" w:color="auto"/>
                        <w:bottom w:val="none" w:sz="0" w:space="0" w:color="auto"/>
                        <w:right w:val="none" w:sz="0" w:space="0" w:color="auto"/>
                      </w:divBdr>
                    </w:div>
                  </w:divsChild>
                </w:div>
                <w:div w:id="1629044286">
                  <w:marLeft w:val="0"/>
                  <w:marRight w:val="0"/>
                  <w:marTop w:val="0"/>
                  <w:marBottom w:val="0"/>
                  <w:divBdr>
                    <w:top w:val="none" w:sz="0" w:space="0" w:color="auto"/>
                    <w:left w:val="none" w:sz="0" w:space="0" w:color="auto"/>
                    <w:bottom w:val="none" w:sz="0" w:space="0" w:color="auto"/>
                    <w:right w:val="none" w:sz="0" w:space="0" w:color="auto"/>
                  </w:divBdr>
                  <w:divsChild>
                    <w:div w:id="333727898">
                      <w:marLeft w:val="0"/>
                      <w:marRight w:val="0"/>
                      <w:marTop w:val="0"/>
                      <w:marBottom w:val="0"/>
                      <w:divBdr>
                        <w:top w:val="none" w:sz="0" w:space="0" w:color="auto"/>
                        <w:left w:val="none" w:sz="0" w:space="0" w:color="auto"/>
                        <w:bottom w:val="none" w:sz="0" w:space="0" w:color="auto"/>
                        <w:right w:val="none" w:sz="0" w:space="0" w:color="auto"/>
                      </w:divBdr>
                    </w:div>
                  </w:divsChild>
                </w:div>
                <w:div w:id="1819179914">
                  <w:marLeft w:val="0"/>
                  <w:marRight w:val="0"/>
                  <w:marTop w:val="0"/>
                  <w:marBottom w:val="0"/>
                  <w:divBdr>
                    <w:top w:val="none" w:sz="0" w:space="0" w:color="auto"/>
                    <w:left w:val="none" w:sz="0" w:space="0" w:color="auto"/>
                    <w:bottom w:val="none" w:sz="0" w:space="0" w:color="auto"/>
                    <w:right w:val="none" w:sz="0" w:space="0" w:color="auto"/>
                  </w:divBdr>
                  <w:divsChild>
                    <w:div w:id="2000649601">
                      <w:marLeft w:val="0"/>
                      <w:marRight w:val="0"/>
                      <w:marTop w:val="0"/>
                      <w:marBottom w:val="0"/>
                      <w:divBdr>
                        <w:top w:val="none" w:sz="0" w:space="0" w:color="auto"/>
                        <w:left w:val="none" w:sz="0" w:space="0" w:color="auto"/>
                        <w:bottom w:val="none" w:sz="0" w:space="0" w:color="auto"/>
                        <w:right w:val="none" w:sz="0" w:space="0" w:color="auto"/>
                      </w:divBdr>
                    </w:div>
                  </w:divsChild>
                </w:div>
                <w:div w:id="177545212">
                  <w:marLeft w:val="0"/>
                  <w:marRight w:val="0"/>
                  <w:marTop w:val="0"/>
                  <w:marBottom w:val="0"/>
                  <w:divBdr>
                    <w:top w:val="none" w:sz="0" w:space="0" w:color="auto"/>
                    <w:left w:val="none" w:sz="0" w:space="0" w:color="auto"/>
                    <w:bottom w:val="none" w:sz="0" w:space="0" w:color="auto"/>
                    <w:right w:val="none" w:sz="0" w:space="0" w:color="auto"/>
                  </w:divBdr>
                  <w:divsChild>
                    <w:div w:id="1995179399">
                      <w:marLeft w:val="0"/>
                      <w:marRight w:val="0"/>
                      <w:marTop w:val="0"/>
                      <w:marBottom w:val="0"/>
                      <w:divBdr>
                        <w:top w:val="none" w:sz="0" w:space="0" w:color="auto"/>
                        <w:left w:val="none" w:sz="0" w:space="0" w:color="auto"/>
                        <w:bottom w:val="none" w:sz="0" w:space="0" w:color="auto"/>
                        <w:right w:val="none" w:sz="0" w:space="0" w:color="auto"/>
                      </w:divBdr>
                    </w:div>
                  </w:divsChild>
                </w:div>
                <w:div w:id="2003388827">
                  <w:marLeft w:val="0"/>
                  <w:marRight w:val="0"/>
                  <w:marTop w:val="0"/>
                  <w:marBottom w:val="0"/>
                  <w:divBdr>
                    <w:top w:val="none" w:sz="0" w:space="0" w:color="auto"/>
                    <w:left w:val="none" w:sz="0" w:space="0" w:color="auto"/>
                    <w:bottom w:val="none" w:sz="0" w:space="0" w:color="auto"/>
                    <w:right w:val="none" w:sz="0" w:space="0" w:color="auto"/>
                  </w:divBdr>
                  <w:divsChild>
                    <w:div w:id="715929834">
                      <w:marLeft w:val="0"/>
                      <w:marRight w:val="0"/>
                      <w:marTop w:val="0"/>
                      <w:marBottom w:val="0"/>
                      <w:divBdr>
                        <w:top w:val="none" w:sz="0" w:space="0" w:color="auto"/>
                        <w:left w:val="none" w:sz="0" w:space="0" w:color="auto"/>
                        <w:bottom w:val="none" w:sz="0" w:space="0" w:color="auto"/>
                        <w:right w:val="none" w:sz="0" w:space="0" w:color="auto"/>
                      </w:divBdr>
                    </w:div>
                    <w:div w:id="173540192">
                      <w:marLeft w:val="0"/>
                      <w:marRight w:val="0"/>
                      <w:marTop w:val="0"/>
                      <w:marBottom w:val="0"/>
                      <w:divBdr>
                        <w:top w:val="none" w:sz="0" w:space="0" w:color="auto"/>
                        <w:left w:val="none" w:sz="0" w:space="0" w:color="auto"/>
                        <w:bottom w:val="none" w:sz="0" w:space="0" w:color="auto"/>
                        <w:right w:val="none" w:sz="0" w:space="0" w:color="auto"/>
                      </w:divBdr>
                    </w:div>
                  </w:divsChild>
                </w:div>
                <w:div w:id="1004280257">
                  <w:marLeft w:val="0"/>
                  <w:marRight w:val="0"/>
                  <w:marTop w:val="0"/>
                  <w:marBottom w:val="0"/>
                  <w:divBdr>
                    <w:top w:val="none" w:sz="0" w:space="0" w:color="auto"/>
                    <w:left w:val="none" w:sz="0" w:space="0" w:color="auto"/>
                    <w:bottom w:val="none" w:sz="0" w:space="0" w:color="auto"/>
                    <w:right w:val="none" w:sz="0" w:space="0" w:color="auto"/>
                  </w:divBdr>
                  <w:divsChild>
                    <w:div w:id="1670713243">
                      <w:marLeft w:val="0"/>
                      <w:marRight w:val="0"/>
                      <w:marTop w:val="0"/>
                      <w:marBottom w:val="0"/>
                      <w:divBdr>
                        <w:top w:val="none" w:sz="0" w:space="0" w:color="auto"/>
                        <w:left w:val="none" w:sz="0" w:space="0" w:color="auto"/>
                        <w:bottom w:val="none" w:sz="0" w:space="0" w:color="auto"/>
                        <w:right w:val="none" w:sz="0" w:space="0" w:color="auto"/>
                      </w:divBdr>
                    </w:div>
                  </w:divsChild>
                </w:div>
                <w:div w:id="1795637180">
                  <w:marLeft w:val="0"/>
                  <w:marRight w:val="0"/>
                  <w:marTop w:val="0"/>
                  <w:marBottom w:val="0"/>
                  <w:divBdr>
                    <w:top w:val="none" w:sz="0" w:space="0" w:color="auto"/>
                    <w:left w:val="none" w:sz="0" w:space="0" w:color="auto"/>
                    <w:bottom w:val="none" w:sz="0" w:space="0" w:color="auto"/>
                    <w:right w:val="none" w:sz="0" w:space="0" w:color="auto"/>
                  </w:divBdr>
                  <w:divsChild>
                    <w:div w:id="136538432">
                      <w:marLeft w:val="0"/>
                      <w:marRight w:val="0"/>
                      <w:marTop w:val="0"/>
                      <w:marBottom w:val="0"/>
                      <w:divBdr>
                        <w:top w:val="none" w:sz="0" w:space="0" w:color="auto"/>
                        <w:left w:val="none" w:sz="0" w:space="0" w:color="auto"/>
                        <w:bottom w:val="none" w:sz="0" w:space="0" w:color="auto"/>
                        <w:right w:val="none" w:sz="0" w:space="0" w:color="auto"/>
                      </w:divBdr>
                    </w:div>
                  </w:divsChild>
                </w:div>
                <w:div w:id="1526484762">
                  <w:marLeft w:val="0"/>
                  <w:marRight w:val="0"/>
                  <w:marTop w:val="0"/>
                  <w:marBottom w:val="0"/>
                  <w:divBdr>
                    <w:top w:val="none" w:sz="0" w:space="0" w:color="auto"/>
                    <w:left w:val="none" w:sz="0" w:space="0" w:color="auto"/>
                    <w:bottom w:val="none" w:sz="0" w:space="0" w:color="auto"/>
                    <w:right w:val="none" w:sz="0" w:space="0" w:color="auto"/>
                  </w:divBdr>
                  <w:divsChild>
                    <w:div w:id="720592485">
                      <w:marLeft w:val="0"/>
                      <w:marRight w:val="0"/>
                      <w:marTop w:val="0"/>
                      <w:marBottom w:val="0"/>
                      <w:divBdr>
                        <w:top w:val="none" w:sz="0" w:space="0" w:color="auto"/>
                        <w:left w:val="none" w:sz="0" w:space="0" w:color="auto"/>
                        <w:bottom w:val="none" w:sz="0" w:space="0" w:color="auto"/>
                        <w:right w:val="none" w:sz="0" w:space="0" w:color="auto"/>
                      </w:divBdr>
                    </w:div>
                  </w:divsChild>
                </w:div>
                <w:div w:id="1487699895">
                  <w:marLeft w:val="0"/>
                  <w:marRight w:val="0"/>
                  <w:marTop w:val="0"/>
                  <w:marBottom w:val="0"/>
                  <w:divBdr>
                    <w:top w:val="none" w:sz="0" w:space="0" w:color="auto"/>
                    <w:left w:val="none" w:sz="0" w:space="0" w:color="auto"/>
                    <w:bottom w:val="none" w:sz="0" w:space="0" w:color="auto"/>
                    <w:right w:val="none" w:sz="0" w:space="0" w:color="auto"/>
                  </w:divBdr>
                  <w:divsChild>
                    <w:div w:id="1013414496">
                      <w:marLeft w:val="0"/>
                      <w:marRight w:val="0"/>
                      <w:marTop w:val="0"/>
                      <w:marBottom w:val="0"/>
                      <w:divBdr>
                        <w:top w:val="none" w:sz="0" w:space="0" w:color="auto"/>
                        <w:left w:val="none" w:sz="0" w:space="0" w:color="auto"/>
                        <w:bottom w:val="none" w:sz="0" w:space="0" w:color="auto"/>
                        <w:right w:val="none" w:sz="0" w:space="0" w:color="auto"/>
                      </w:divBdr>
                    </w:div>
                  </w:divsChild>
                </w:div>
                <w:div w:id="248584045">
                  <w:marLeft w:val="0"/>
                  <w:marRight w:val="0"/>
                  <w:marTop w:val="0"/>
                  <w:marBottom w:val="0"/>
                  <w:divBdr>
                    <w:top w:val="none" w:sz="0" w:space="0" w:color="auto"/>
                    <w:left w:val="none" w:sz="0" w:space="0" w:color="auto"/>
                    <w:bottom w:val="none" w:sz="0" w:space="0" w:color="auto"/>
                    <w:right w:val="none" w:sz="0" w:space="0" w:color="auto"/>
                  </w:divBdr>
                  <w:divsChild>
                    <w:div w:id="1126586541">
                      <w:marLeft w:val="0"/>
                      <w:marRight w:val="0"/>
                      <w:marTop w:val="0"/>
                      <w:marBottom w:val="0"/>
                      <w:divBdr>
                        <w:top w:val="none" w:sz="0" w:space="0" w:color="auto"/>
                        <w:left w:val="none" w:sz="0" w:space="0" w:color="auto"/>
                        <w:bottom w:val="none" w:sz="0" w:space="0" w:color="auto"/>
                        <w:right w:val="none" w:sz="0" w:space="0" w:color="auto"/>
                      </w:divBdr>
                    </w:div>
                  </w:divsChild>
                </w:div>
                <w:div w:id="189151014">
                  <w:marLeft w:val="0"/>
                  <w:marRight w:val="0"/>
                  <w:marTop w:val="0"/>
                  <w:marBottom w:val="0"/>
                  <w:divBdr>
                    <w:top w:val="none" w:sz="0" w:space="0" w:color="auto"/>
                    <w:left w:val="none" w:sz="0" w:space="0" w:color="auto"/>
                    <w:bottom w:val="none" w:sz="0" w:space="0" w:color="auto"/>
                    <w:right w:val="none" w:sz="0" w:space="0" w:color="auto"/>
                  </w:divBdr>
                  <w:divsChild>
                    <w:div w:id="781220823">
                      <w:marLeft w:val="0"/>
                      <w:marRight w:val="0"/>
                      <w:marTop w:val="0"/>
                      <w:marBottom w:val="0"/>
                      <w:divBdr>
                        <w:top w:val="none" w:sz="0" w:space="0" w:color="auto"/>
                        <w:left w:val="none" w:sz="0" w:space="0" w:color="auto"/>
                        <w:bottom w:val="none" w:sz="0" w:space="0" w:color="auto"/>
                        <w:right w:val="none" w:sz="0" w:space="0" w:color="auto"/>
                      </w:divBdr>
                    </w:div>
                  </w:divsChild>
                </w:div>
                <w:div w:id="707144192">
                  <w:marLeft w:val="0"/>
                  <w:marRight w:val="0"/>
                  <w:marTop w:val="0"/>
                  <w:marBottom w:val="0"/>
                  <w:divBdr>
                    <w:top w:val="none" w:sz="0" w:space="0" w:color="auto"/>
                    <w:left w:val="none" w:sz="0" w:space="0" w:color="auto"/>
                    <w:bottom w:val="none" w:sz="0" w:space="0" w:color="auto"/>
                    <w:right w:val="none" w:sz="0" w:space="0" w:color="auto"/>
                  </w:divBdr>
                  <w:divsChild>
                    <w:div w:id="1424717880">
                      <w:marLeft w:val="0"/>
                      <w:marRight w:val="0"/>
                      <w:marTop w:val="0"/>
                      <w:marBottom w:val="0"/>
                      <w:divBdr>
                        <w:top w:val="none" w:sz="0" w:space="0" w:color="auto"/>
                        <w:left w:val="none" w:sz="0" w:space="0" w:color="auto"/>
                        <w:bottom w:val="none" w:sz="0" w:space="0" w:color="auto"/>
                        <w:right w:val="none" w:sz="0" w:space="0" w:color="auto"/>
                      </w:divBdr>
                    </w:div>
                  </w:divsChild>
                </w:div>
                <w:div w:id="837843332">
                  <w:marLeft w:val="0"/>
                  <w:marRight w:val="0"/>
                  <w:marTop w:val="0"/>
                  <w:marBottom w:val="0"/>
                  <w:divBdr>
                    <w:top w:val="none" w:sz="0" w:space="0" w:color="auto"/>
                    <w:left w:val="none" w:sz="0" w:space="0" w:color="auto"/>
                    <w:bottom w:val="none" w:sz="0" w:space="0" w:color="auto"/>
                    <w:right w:val="none" w:sz="0" w:space="0" w:color="auto"/>
                  </w:divBdr>
                  <w:divsChild>
                    <w:div w:id="1408649436">
                      <w:marLeft w:val="0"/>
                      <w:marRight w:val="0"/>
                      <w:marTop w:val="0"/>
                      <w:marBottom w:val="0"/>
                      <w:divBdr>
                        <w:top w:val="none" w:sz="0" w:space="0" w:color="auto"/>
                        <w:left w:val="none" w:sz="0" w:space="0" w:color="auto"/>
                        <w:bottom w:val="none" w:sz="0" w:space="0" w:color="auto"/>
                        <w:right w:val="none" w:sz="0" w:space="0" w:color="auto"/>
                      </w:divBdr>
                    </w:div>
                  </w:divsChild>
                </w:div>
                <w:div w:id="2062826756">
                  <w:marLeft w:val="0"/>
                  <w:marRight w:val="0"/>
                  <w:marTop w:val="0"/>
                  <w:marBottom w:val="0"/>
                  <w:divBdr>
                    <w:top w:val="none" w:sz="0" w:space="0" w:color="auto"/>
                    <w:left w:val="none" w:sz="0" w:space="0" w:color="auto"/>
                    <w:bottom w:val="none" w:sz="0" w:space="0" w:color="auto"/>
                    <w:right w:val="none" w:sz="0" w:space="0" w:color="auto"/>
                  </w:divBdr>
                  <w:divsChild>
                    <w:div w:id="1497498971">
                      <w:marLeft w:val="0"/>
                      <w:marRight w:val="0"/>
                      <w:marTop w:val="0"/>
                      <w:marBottom w:val="0"/>
                      <w:divBdr>
                        <w:top w:val="none" w:sz="0" w:space="0" w:color="auto"/>
                        <w:left w:val="none" w:sz="0" w:space="0" w:color="auto"/>
                        <w:bottom w:val="none" w:sz="0" w:space="0" w:color="auto"/>
                        <w:right w:val="none" w:sz="0" w:space="0" w:color="auto"/>
                      </w:divBdr>
                    </w:div>
                  </w:divsChild>
                </w:div>
                <w:div w:id="144711077">
                  <w:marLeft w:val="0"/>
                  <w:marRight w:val="0"/>
                  <w:marTop w:val="0"/>
                  <w:marBottom w:val="0"/>
                  <w:divBdr>
                    <w:top w:val="none" w:sz="0" w:space="0" w:color="auto"/>
                    <w:left w:val="none" w:sz="0" w:space="0" w:color="auto"/>
                    <w:bottom w:val="none" w:sz="0" w:space="0" w:color="auto"/>
                    <w:right w:val="none" w:sz="0" w:space="0" w:color="auto"/>
                  </w:divBdr>
                  <w:divsChild>
                    <w:div w:id="1262836299">
                      <w:marLeft w:val="0"/>
                      <w:marRight w:val="0"/>
                      <w:marTop w:val="0"/>
                      <w:marBottom w:val="0"/>
                      <w:divBdr>
                        <w:top w:val="none" w:sz="0" w:space="0" w:color="auto"/>
                        <w:left w:val="none" w:sz="0" w:space="0" w:color="auto"/>
                        <w:bottom w:val="none" w:sz="0" w:space="0" w:color="auto"/>
                        <w:right w:val="none" w:sz="0" w:space="0" w:color="auto"/>
                      </w:divBdr>
                    </w:div>
                  </w:divsChild>
                </w:div>
                <w:div w:id="1240141112">
                  <w:marLeft w:val="0"/>
                  <w:marRight w:val="0"/>
                  <w:marTop w:val="0"/>
                  <w:marBottom w:val="0"/>
                  <w:divBdr>
                    <w:top w:val="none" w:sz="0" w:space="0" w:color="auto"/>
                    <w:left w:val="none" w:sz="0" w:space="0" w:color="auto"/>
                    <w:bottom w:val="none" w:sz="0" w:space="0" w:color="auto"/>
                    <w:right w:val="none" w:sz="0" w:space="0" w:color="auto"/>
                  </w:divBdr>
                  <w:divsChild>
                    <w:div w:id="1498419847">
                      <w:marLeft w:val="0"/>
                      <w:marRight w:val="0"/>
                      <w:marTop w:val="0"/>
                      <w:marBottom w:val="0"/>
                      <w:divBdr>
                        <w:top w:val="none" w:sz="0" w:space="0" w:color="auto"/>
                        <w:left w:val="none" w:sz="0" w:space="0" w:color="auto"/>
                        <w:bottom w:val="none" w:sz="0" w:space="0" w:color="auto"/>
                        <w:right w:val="none" w:sz="0" w:space="0" w:color="auto"/>
                      </w:divBdr>
                    </w:div>
                  </w:divsChild>
                </w:div>
                <w:div w:id="1797020763">
                  <w:marLeft w:val="0"/>
                  <w:marRight w:val="0"/>
                  <w:marTop w:val="0"/>
                  <w:marBottom w:val="0"/>
                  <w:divBdr>
                    <w:top w:val="none" w:sz="0" w:space="0" w:color="auto"/>
                    <w:left w:val="none" w:sz="0" w:space="0" w:color="auto"/>
                    <w:bottom w:val="none" w:sz="0" w:space="0" w:color="auto"/>
                    <w:right w:val="none" w:sz="0" w:space="0" w:color="auto"/>
                  </w:divBdr>
                  <w:divsChild>
                    <w:div w:id="410663109">
                      <w:marLeft w:val="0"/>
                      <w:marRight w:val="0"/>
                      <w:marTop w:val="0"/>
                      <w:marBottom w:val="0"/>
                      <w:divBdr>
                        <w:top w:val="none" w:sz="0" w:space="0" w:color="auto"/>
                        <w:left w:val="none" w:sz="0" w:space="0" w:color="auto"/>
                        <w:bottom w:val="none" w:sz="0" w:space="0" w:color="auto"/>
                        <w:right w:val="none" w:sz="0" w:space="0" w:color="auto"/>
                      </w:divBdr>
                    </w:div>
                  </w:divsChild>
                </w:div>
                <w:div w:id="1116490255">
                  <w:marLeft w:val="0"/>
                  <w:marRight w:val="0"/>
                  <w:marTop w:val="0"/>
                  <w:marBottom w:val="0"/>
                  <w:divBdr>
                    <w:top w:val="none" w:sz="0" w:space="0" w:color="auto"/>
                    <w:left w:val="none" w:sz="0" w:space="0" w:color="auto"/>
                    <w:bottom w:val="none" w:sz="0" w:space="0" w:color="auto"/>
                    <w:right w:val="none" w:sz="0" w:space="0" w:color="auto"/>
                  </w:divBdr>
                  <w:divsChild>
                    <w:div w:id="667290143">
                      <w:marLeft w:val="0"/>
                      <w:marRight w:val="0"/>
                      <w:marTop w:val="0"/>
                      <w:marBottom w:val="0"/>
                      <w:divBdr>
                        <w:top w:val="none" w:sz="0" w:space="0" w:color="auto"/>
                        <w:left w:val="none" w:sz="0" w:space="0" w:color="auto"/>
                        <w:bottom w:val="none" w:sz="0" w:space="0" w:color="auto"/>
                        <w:right w:val="none" w:sz="0" w:space="0" w:color="auto"/>
                      </w:divBdr>
                    </w:div>
                  </w:divsChild>
                </w:div>
                <w:div w:id="1005475405">
                  <w:marLeft w:val="0"/>
                  <w:marRight w:val="0"/>
                  <w:marTop w:val="0"/>
                  <w:marBottom w:val="0"/>
                  <w:divBdr>
                    <w:top w:val="none" w:sz="0" w:space="0" w:color="auto"/>
                    <w:left w:val="none" w:sz="0" w:space="0" w:color="auto"/>
                    <w:bottom w:val="none" w:sz="0" w:space="0" w:color="auto"/>
                    <w:right w:val="none" w:sz="0" w:space="0" w:color="auto"/>
                  </w:divBdr>
                  <w:divsChild>
                    <w:div w:id="1041132069">
                      <w:marLeft w:val="0"/>
                      <w:marRight w:val="0"/>
                      <w:marTop w:val="0"/>
                      <w:marBottom w:val="0"/>
                      <w:divBdr>
                        <w:top w:val="none" w:sz="0" w:space="0" w:color="auto"/>
                        <w:left w:val="none" w:sz="0" w:space="0" w:color="auto"/>
                        <w:bottom w:val="none" w:sz="0" w:space="0" w:color="auto"/>
                        <w:right w:val="none" w:sz="0" w:space="0" w:color="auto"/>
                      </w:divBdr>
                    </w:div>
                  </w:divsChild>
                </w:div>
                <w:div w:id="1472943192">
                  <w:marLeft w:val="0"/>
                  <w:marRight w:val="0"/>
                  <w:marTop w:val="0"/>
                  <w:marBottom w:val="0"/>
                  <w:divBdr>
                    <w:top w:val="none" w:sz="0" w:space="0" w:color="auto"/>
                    <w:left w:val="none" w:sz="0" w:space="0" w:color="auto"/>
                    <w:bottom w:val="none" w:sz="0" w:space="0" w:color="auto"/>
                    <w:right w:val="none" w:sz="0" w:space="0" w:color="auto"/>
                  </w:divBdr>
                  <w:divsChild>
                    <w:div w:id="1847866517">
                      <w:marLeft w:val="0"/>
                      <w:marRight w:val="0"/>
                      <w:marTop w:val="0"/>
                      <w:marBottom w:val="0"/>
                      <w:divBdr>
                        <w:top w:val="none" w:sz="0" w:space="0" w:color="auto"/>
                        <w:left w:val="none" w:sz="0" w:space="0" w:color="auto"/>
                        <w:bottom w:val="none" w:sz="0" w:space="0" w:color="auto"/>
                        <w:right w:val="none" w:sz="0" w:space="0" w:color="auto"/>
                      </w:divBdr>
                    </w:div>
                  </w:divsChild>
                </w:div>
                <w:div w:id="1482501194">
                  <w:marLeft w:val="0"/>
                  <w:marRight w:val="0"/>
                  <w:marTop w:val="0"/>
                  <w:marBottom w:val="0"/>
                  <w:divBdr>
                    <w:top w:val="none" w:sz="0" w:space="0" w:color="auto"/>
                    <w:left w:val="none" w:sz="0" w:space="0" w:color="auto"/>
                    <w:bottom w:val="none" w:sz="0" w:space="0" w:color="auto"/>
                    <w:right w:val="none" w:sz="0" w:space="0" w:color="auto"/>
                  </w:divBdr>
                  <w:divsChild>
                    <w:div w:id="1285962848">
                      <w:marLeft w:val="0"/>
                      <w:marRight w:val="0"/>
                      <w:marTop w:val="0"/>
                      <w:marBottom w:val="0"/>
                      <w:divBdr>
                        <w:top w:val="none" w:sz="0" w:space="0" w:color="auto"/>
                        <w:left w:val="none" w:sz="0" w:space="0" w:color="auto"/>
                        <w:bottom w:val="none" w:sz="0" w:space="0" w:color="auto"/>
                        <w:right w:val="none" w:sz="0" w:space="0" w:color="auto"/>
                      </w:divBdr>
                    </w:div>
                  </w:divsChild>
                </w:div>
                <w:div w:id="1899706833">
                  <w:marLeft w:val="0"/>
                  <w:marRight w:val="0"/>
                  <w:marTop w:val="0"/>
                  <w:marBottom w:val="0"/>
                  <w:divBdr>
                    <w:top w:val="none" w:sz="0" w:space="0" w:color="auto"/>
                    <w:left w:val="none" w:sz="0" w:space="0" w:color="auto"/>
                    <w:bottom w:val="none" w:sz="0" w:space="0" w:color="auto"/>
                    <w:right w:val="none" w:sz="0" w:space="0" w:color="auto"/>
                  </w:divBdr>
                  <w:divsChild>
                    <w:div w:id="750809366">
                      <w:marLeft w:val="0"/>
                      <w:marRight w:val="0"/>
                      <w:marTop w:val="0"/>
                      <w:marBottom w:val="0"/>
                      <w:divBdr>
                        <w:top w:val="none" w:sz="0" w:space="0" w:color="auto"/>
                        <w:left w:val="none" w:sz="0" w:space="0" w:color="auto"/>
                        <w:bottom w:val="none" w:sz="0" w:space="0" w:color="auto"/>
                        <w:right w:val="none" w:sz="0" w:space="0" w:color="auto"/>
                      </w:divBdr>
                    </w:div>
                  </w:divsChild>
                </w:div>
                <w:div w:id="947200623">
                  <w:marLeft w:val="0"/>
                  <w:marRight w:val="0"/>
                  <w:marTop w:val="0"/>
                  <w:marBottom w:val="0"/>
                  <w:divBdr>
                    <w:top w:val="none" w:sz="0" w:space="0" w:color="auto"/>
                    <w:left w:val="none" w:sz="0" w:space="0" w:color="auto"/>
                    <w:bottom w:val="none" w:sz="0" w:space="0" w:color="auto"/>
                    <w:right w:val="none" w:sz="0" w:space="0" w:color="auto"/>
                  </w:divBdr>
                  <w:divsChild>
                    <w:div w:id="380441266">
                      <w:marLeft w:val="0"/>
                      <w:marRight w:val="0"/>
                      <w:marTop w:val="0"/>
                      <w:marBottom w:val="0"/>
                      <w:divBdr>
                        <w:top w:val="none" w:sz="0" w:space="0" w:color="auto"/>
                        <w:left w:val="none" w:sz="0" w:space="0" w:color="auto"/>
                        <w:bottom w:val="none" w:sz="0" w:space="0" w:color="auto"/>
                        <w:right w:val="none" w:sz="0" w:space="0" w:color="auto"/>
                      </w:divBdr>
                    </w:div>
                  </w:divsChild>
                </w:div>
                <w:div w:id="1921211093">
                  <w:marLeft w:val="0"/>
                  <w:marRight w:val="0"/>
                  <w:marTop w:val="0"/>
                  <w:marBottom w:val="0"/>
                  <w:divBdr>
                    <w:top w:val="none" w:sz="0" w:space="0" w:color="auto"/>
                    <w:left w:val="none" w:sz="0" w:space="0" w:color="auto"/>
                    <w:bottom w:val="none" w:sz="0" w:space="0" w:color="auto"/>
                    <w:right w:val="none" w:sz="0" w:space="0" w:color="auto"/>
                  </w:divBdr>
                  <w:divsChild>
                    <w:div w:id="327440043">
                      <w:marLeft w:val="0"/>
                      <w:marRight w:val="0"/>
                      <w:marTop w:val="0"/>
                      <w:marBottom w:val="0"/>
                      <w:divBdr>
                        <w:top w:val="none" w:sz="0" w:space="0" w:color="auto"/>
                        <w:left w:val="none" w:sz="0" w:space="0" w:color="auto"/>
                        <w:bottom w:val="none" w:sz="0" w:space="0" w:color="auto"/>
                        <w:right w:val="none" w:sz="0" w:space="0" w:color="auto"/>
                      </w:divBdr>
                    </w:div>
                  </w:divsChild>
                </w:div>
                <w:div w:id="1179855818">
                  <w:marLeft w:val="0"/>
                  <w:marRight w:val="0"/>
                  <w:marTop w:val="0"/>
                  <w:marBottom w:val="0"/>
                  <w:divBdr>
                    <w:top w:val="none" w:sz="0" w:space="0" w:color="auto"/>
                    <w:left w:val="none" w:sz="0" w:space="0" w:color="auto"/>
                    <w:bottom w:val="none" w:sz="0" w:space="0" w:color="auto"/>
                    <w:right w:val="none" w:sz="0" w:space="0" w:color="auto"/>
                  </w:divBdr>
                  <w:divsChild>
                    <w:div w:id="1163427303">
                      <w:marLeft w:val="0"/>
                      <w:marRight w:val="0"/>
                      <w:marTop w:val="0"/>
                      <w:marBottom w:val="0"/>
                      <w:divBdr>
                        <w:top w:val="none" w:sz="0" w:space="0" w:color="auto"/>
                        <w:left w:val="none" w:sz="0" w:space="0" w:color="auto"/>
                        <w:bottom w:val="none" w:sz="0" w:space="0" w:color="auto"/>
                        <w:right w:val="none" w:sz="0" w:space="0" w:color="auto"/>
                      </w:divBdr>
                    </w:div>
                  </w:divsChild>
                </w:div>
                <w:div w:id="596014805">
                  <w:marLeft w:val="0"/>
                  <w:marRight w:val="0"/>
                  <w:marTop w:val="0"/>
                  <w:marBottom w:val="0"/>
                  <w:divBdr>
                    <w:top w:val="none" w:sz="0" w:space="0" w:color="auto"/>
                    <w:left w:val="none" w:sz="0" w:space="0" w:color="auto"/>
                    <w:bottom w:val="none" w:sz="0" w:space="0" w:color="auto"/>
                    <w:right w:val="none" w:sz="0" w:space="0" w:color="auto"/>
                  </w:divBdr>
                  <w:divsChild>
                    <w:div w:id="150607958">
                      <w:marLeft w:val="0"/>
                      <w:marRight w:val="0"/>
                      <w:marTop w:val="0"/>
                      <w:marBottom w:val="0"/>
                      <w:divBdr>
                        <w:top w:val="none" w:sz="0" w:space="0" w:color="auto"/>
                        <w:left w:val="none" w:sz="0" w:space="0" w:color="auto"/>
                        <w:bottom w:val="none" w:sz="0" w:space="0" w:color="auto"/>
                        <w:right w:val="none" w:sz="0" w:space="0" w:color="auto"/>
                      </w:divBdr>
                    </w:div>
                  </w:divsChild>
                </w:div>
                <w:div w:id="181168498">
                  <w:marLeft w:val="0"/>
                  <w:marRight w:val="0"/>
                  <w:marTop w:val="0"/>
                  <w:marBottom w:val="0"/>
                  <w:divBdr>
                    <w:top w:val="none" w:sz="0" w:space="0" w:color="auto"/>
                    <w:left w:val="none" w:sz="0" w:space="0" w:color="auto"/>
                    <w:bottom w:val="none" w:sz="0" w:space="0" w:color="auto"/>
                    <w:right w:val="none" w:sz="0" w:space="0" w:color="auto"/>
                  </w:divBdr>
                  <w:divsChild>
                    <w:div w:id="130095780">
                      <w:marLeft w:val="0"/>
                      <w:marRight w:val="0"/>
                      <w:marTop w:val="0"/>
                      <w:marBottom w:val="0"/>
                      <w:divBdr>
                        <w:top w:val="none" w:sz="0" w:space="0" w:color="auto"/>
                        <w:left w:val="none" w:sz="0" w:space="0" w:color="auto"/>
                        <w:bottom w:val="none" w:sz="0" w:space="0" w:color="auto"/>
                        <w:right w:val="none" w:sz="0" w:space="0" w:color="auto"/>
                      </w:divBdr>
                    </w:div>
                  </w:divsChild>
                </w:div>
                <w:div w:id="1842700820">
                  <w:marLeft w:val="0"/>
                  <w:marRight w:val="0"/>
                  <w:marTop w:val="0"/>
                  <w:marBottom w:val="0"/>
                  <w:divBdr>
                    <w:top w:val="none" w:sz="0" w:space="0" w:color="auto"/>
                    <w:left w:val="none" w:sz="0" w:space="0" w:color="auto"/>
                    <w:bottom w:val="none" w:sz="0" w:space="0" w:color="auto"/>
                    <w:right w:val="none" w:sz="0" w:space="0" w:color="auto"/>
                  </w:divBdr>
                  <w:divsChild>
                    <w:div w:id="1525902536">
                      <w:marLeft w:val="0"/>
                      <w:marRight w:val="0"/>
                      <w:marTop w:val="0"/>
                      <w:marBottom w:val="0"/>
                      <w:divBdr>
                        <w:top w:val="none" w:sz="0" w:space="0" w:color="auto"/>
                        <w:left w:val="none" w:sz="0" w:space="0" w:color="auto"/>
                        <w:bottom w:val="none" w:sz="0" w:space="0" w:color="auto"/>
                        <w:right w:val="none" w:sz="0" w:space="0" w:color="auto"/>
                      </w:divBdr>
                    </w:div>
                  </w:divsChild>
                </w:div>
                <w:div w:id="138764425">
                  <w:marLeft w:val="0"/>
                  <w:marRight w:val="0"/>
                  <w:marTop w:val="0"/>
                  <w:marBottom w:val="0"/>
                  <w:divBdr>
                    <w:top w:val="none" w:sz="0" w:space="0" w:color="auto"/>
                    <w:left w:val="none" w:sz="0" w:space="0" w:color="auto"/>
                    <w:bottom w:val="none" w:sz="0" w:space="0" w:color="auto"/>
                    <w:right w:val="none" w:sz="0" w:space="0" w:color="auto"/>
                  </w:divBdr>
                  <w:divsChild>
                    <w:div w:id="1111969294">
                      <w:marLeft w:val="0"/>
                      <w:marRight w:val="0"/>
                      <w:marTop w:val="0"/>
                      <w:marBottom w:val="0"/>
                      <w:divBdr>
                        <w:top w:val="none" w:sz="0" w:space="0" w:color="auto"/>
                        <w:left w:val="none" w:sz="0" w:space="0" w:color="auto"/>
                        <w:bottom w:val="none" w:sz="0" w:space="0" w:color="auto"/>
                        <w:right w:val="none" w:sz="0" w:space="0" w:color="auto"/>
                      </w:divBdr>
                    </w:div>
                  </w:divsChild>
                </w:div>
                <w:div w:id="28192009">
                  <w:marLeft w:val="0"/>
                  <w:marRight w:val="0"/>
                  <w:marTop w:val="0"/>
                  <w:marBottom w:val="0"/>
                  <w:divBdr>
                    <w:top w:val="none" w:sz="0" w:space="0" w:color="auto"/>
                    <w:left w:val="none" w:sz="0" w:space="0" w:color="auto"/>
                    <w:bottom w:val="none" w:sz="0" w:space="0" w:color="auto"/>
                    <w:right w:val="none" w:sz="0" w:space="0" w:color="auto"/>
                  </w:divBdr>
                  <w:divsChild>
                    <w:div w:id="111562731">
                      <w:marLeft w:val="0"/>
                      <w:marRight w:val="0"/>
                      <w:marTop w:val="0"/>
                      <w:marBottom w:val="0"/>
                      <w:divBdr>
                        <w:top w:val="none" w:sz="0" w:space="0" w:color="auto"/>
                        <w:left w:val="none" w:sz="0" w:space="0" w:color="auto"/>
                        <w:bottom w:val="none" w:sz="0" w:space="0" w:color="auto"/>
                        <w:right w:val="none" w:sz="0" w:space="0" w:color="auto"/>
                      </w:divBdr>
                    </w:div>
                  </w:divsChild>
                </w:div>
                <w:div w:id="2077891617">
                  <w:marLeft w:val="0"/>
                  <w:marRight w:val="0"/>
                  <w:marTop w:val="0"/>
                  <w:marBottom w:val="0"/>
                  <w:divBdr>
                    <w:top w:val="none" w:sz="0" w:space="0" w:color="auto"/>
                    <w:left w:val="none" w:sz="0" w:space="0" w:color="auto"/>
                    <w:bottom w:val="none" w:sz="0" w:space="0" w:color="auto"/>
                    <w:right w:val="none" w:sz="0" w:space="0" w:color="auto"/>
                  </w:divBdr>
                  <w:divsChild>
                    <w:div w:id="1198660103">
                      <w:marLeft w:val="0"/>
                      <w:marRight w:val="0"/>
                      <w:marTop w:val="0"/>
                      <w:marBottom w:val="0"/>
                      <w:divBdr>
                        <w:top w:val="none" w:sz="0" w:space="0" w:color="auto"/>
                        <w:left w:val="none" w:sz="0" w:space="0" w:color="auto"/>
                        <w:bottom w:val="none" w:sz="0" w:space="0" w:color="auto"/>
                        <w:right w:val="none" w:sz="0" w:space="0" w:color="auto"/>
                      </w:divBdr>
                    </w:div>
                  </w:divsChild>
                </w:div>
                <w:div w:id="71508706">
                  <w:marLeft w:val="0"/>
                  <w:marRight w:val="0"/>
                  <w:marTop w:val="0"/>
                  <w:marBottom w:val="0"/>
                  <w:divBdr>
                    <w:top w:val="none" w:sz="0" w:space="0" w:color="auto"/>
                    <w:left w:val="none" w:sz="0" w:space="0" w:color="auto"/>
                    <w:bottom w:val="none" w:sz="0" w:space="0" w:color="auto"/>
                    <w:right w:val="none" w:sz="0" w:space="0" w:color="auto"/>
                  </w:divBdr>
                  <w:divsChild>
                    <w:div w:id="613830395">
                      <w:marLeft w:val="0"/>
                      <w:marRight w:val="0"/>
                      <w:marTop w:val="0"/>
                      <w:marBottom w:val="0"/>
                      <w:divBdr>
                        <w:top w:val="none" w:sz="0" w:space="0" w:color="auto"/>
                        <w:left w:val="none" w:sz="0" w:space="0" w:color="auto"/>
                        <w:bottom w:val="none" w:sz="0" w:space="0" w:color="auto"/>
                        <w:right w:val="none" w:sz="0" w:space="0" w:color="auto"/>
                      </w:divBdr>
                    </w:div>
                  </w:divsChild>
                </w:div>
                <w:div w:id="1671978699">
                  <w:marLeft w:val="0"/>
                  <w:marRight w:val="0"/>
                  <w:marTop w:val="0"/>
                  <w:marBottom w:val="0"/>
                  <w:divBdr>
                    <w:top w:val="none" w:sz="0" w:space="0" w:color="auto"/>
                    <w:left w:val="none" w:sz="0" w:space="0" w:color="auto"/>
                    <w:bottom w:val="none" w:sz="0" w:space="0" w:color="auto"/>
                    <w:right w:val="none" w:sz="0" w:space="0" w:color="auto"/>
                  </w:divBdr>
                  <w:divsChild>
                    <w:div w:id="1331836611">
                      <w:marLeft w:val="0"/>
                      <w:marRight w:val="0"/>
                      <w:marTop w:val="0"/>
                      <w:marBottom w:val="0"/>
                      <w:divBdr>
                        <w:top w:val="none" w:sz="0" w:space="0" w:color="auto"/>
                        <w:left w:val="none" w:sz="0" w:space="0" w:color="auto"/>
                        <w:bottom w:val="none" w:sz="0" w:space="0" w:color="auto"/>
                        <w:right w:val="none" w:sz="0" w:space="0" w:color="auto"/>
                      </w:divBdr>
                    </w:div>
                  </w:divsChild>
                </w:div>
                <w:div w:id="1396006459">
                  <w:marLeft w:val="0"/>
                  <w:marRight w:val="0"/>
                  <w:marTop w:val="0"/>
                  <w:marBottom w:val="0"/>
                  <w:divBdr>
                    <w:top w:val="none" w:sz="0" w:space="0" w:color="auto"/>
                    <w:left w:val="none" w:sz="0" w:space="0" w:color="auto"/>
                    <w:bottom w:val="none" w:sz="0" w:space="0" w:color="auto"/>
                    <w:right w:val="none" w:sz="0" w:space="0" w:color="auto"/>
                  </w:divBdr>
                  <w:divsChild>
                    <w:div w:id="1049568367">
                      <w:marLeft w:val="0"/>
                      <w:marRight w:val="0"/>
                      <w:marTop w:val="0"/>
                      <w:marBottom w:val="0"/>
                      <w:divBdr>
                        <w:top w:val="none" w:sz="0" w:space="0" w:color="auto"/>
                        <w:left w:val="none" w:sz="0" w:space="0" w:color="auto"/>
                        <w:bottom w:val="none" w:sz="0" w:space="0" w:color="auto"/>
                        <w:right w:val="none" w:sz="0" w:space="0" w:color="auto"/>
                      </w:divBdr>
                    </w:div>
                  </w:divsChild>
                </w:div>
                <w:div w:id="695617337">
                  <w:marLeft w:val="0"/>
                  <w:marRight w:val="0"/>
                  <w:marTop w:val="0"/>
                  <w:marBottom w:val="0"/>
                  <w:divBdr>
                    <w:top w:val="none" w:sz="0" w:space="0" w:color="auto"/>
                    <w:left w:val="none" w:sz="0" w:space="0" w:color="auto"/>
                    <w:bottom w:val="none" w:sz="0" w:space="0" w:color="auto"/>
                    <w:right w:val="none" w:sz="0" w:space="0" w:color="auto"/>
                  </w:divBdr>
                  <w:divsChild>
                    <w:div w:id="693770790">
                      <w:marLeft w:val="0"/>
                      <w:marRight w:val="0"/>
                      <w:marTop w:val="0"/>
                      <w:marBottom w:val="0"/>
                      <w:divBdr>
                        <w:top w:val="none" w:sz="0" w:space="0" w:color="auto"/>
                        <w:left w:val="none" w:sz="0" w:space="0" w:color="auto"/>
                        <w:bottom w:val="none" w:sz="0" w:space="0" w:color="auto"/>
                        <w:right w:val="none" w:sz="0" w:space="0" w:color="auto"/>
                      </w:divBdr>
                    </w:div>
                  </w:divsChild>
                </w:div>
                <w:div w:id="402726868">
                  <w:marLeft w:val="0"/>
                  <w:marRight w:val="0"/>
                  <w:marTop w:val="0"/>
                  <w:marBottom w:val="0"/>
                  <w:divBdr>
                    <w:top w:val="none" w:sz="0" w:space="0" w:color="auto"/>
                    <w:left w:val="none" w:sz="0" w:space="0" w:color="auto"/>
                    <w:bottom w:val="none" w:sz="0" w:space="0" w:color="auto"/>
                    <w:right w:val="none" w:sz="0" w:space="0" w:color="auto"/>
                  </w:divBdr>
                  <w:divsChild>
                    <w:div w:id="95448739">
                      <w:marLeft w:val="0"/>
                      <w:marRight w:val="0"/>
                      <w:marTop w:val="0"/>
                      <w:marBottom w:val="0"/>
                      <w:divBdr>
                        <w:top w:val="none" w:sz="0" w:space="0" w:color="auto"/>
                        <w:left w:val="none" w:sz="0" w:space="0" w:color="auto"/>
                        <w:bottom w:val="none" w:sz="0" w:space="0" w:color="auto"/>
                        <w:right w:val="none" w:sz="0" w:space="0" w:color="auto"/>
                      </w:divBdr>
                    </w:div>
                  </w:divsChild>
                </w:div>
                <w:div w:id="2099670412">
                  <w:marLeft w:val="0"/>
                  <w:marRight w:val="0"/>
                  <w:marTop w:val="0"/>
                  <w:marBottom w:val="0"/>
                  <w:divBdr>
                    <w:top w:val="none" w:sz="0" w:space="0" w:color="auto"/>
                    <w:left w:val="none" w:sz="0" w:space="0" w:color="auto"/>
                    <w:bottom w:val="none" w:sz="0" w:space="0" w:color="auto"/>
                    <w:right w:val="none" w:sz="0" w:space="0" w:color="auto"/>
                  </w:divBdr>
                  <w:divsChild>
                    <w:div w:id="299847132">
                      <w:marLeft w:val="0"/>
                      <w:marRight w:val="0"/>
                      <w:marTop w:val="0"/>
                      <w:marBottom w:val="0"/>
                      <w:divBdr>
                        <w:top w:val="none" w:sz="0" w:space="0" w:color="auto"/>
                        <w:left w:val="none" w:sz="0" w:space="0" w:color="auto"/>
                        <w:bottom w:val="none" w:sz="0" w:space="0" w:color="auto"/>
                        <w:right w:val="none" w:sz="0" w:space="0" w:color="auto"/>
                      </w:divBdr>
                    </w:div>
                  </w:divsChild>
                </w:div>
                <w:div w:id="308288282">
                  <w:marLeft w:val="0"/>
                  <w:marRight w:val="0"/>
                  <w:marTop w:val="0"/>
                  <w:marBottom w:val="0"/>
                  <w:divBdr>
                    <w:top w:val="none" w:sz="0" w:space="0" w:color="auto"/>
                    <w:left w:val="none" w:sz="0" w:space="0" w:color="auto"/>
                    <w:bottom w:val="none" w:sz="0" w:space="0" w:color="auto"/>
                    <w:right w:val="none" w:sz="0" w:space="0" w:color="auto"/>
                  </w:divBdr>
                  <w:divsChild>
                    <w:div w:id="1034423127">
                      <w:marLeft w:val="0"/>
                      <w:marRight w:val="0"/>
                      <w:marTop w:val="0"/>
                      <w:marBottom w:val="0"/>
                      <w:divBdr>
                        <w:top w:val="none" w:sz="0" w:space="0" w:color="auto"/>
                        <w:left w:val="none" w:sz="0" w:space="0" w:color="auto"/>
                        <w:bottom w:val="none" w:sz="0" w:space="0" w:color="auto"/>
                        <w:right w:val="none" w:sz="0" w:space="0" w:color="auto"/>
                      </w:divBdr>
                    </w:div>
                  </w:divsChild>
                </w:div>
                <w:div w:id="1043333785">
                  <w:marLeft w:val="0"/>
                  <w:marRight w:val="0"/>
                  <w:marTop w:val="0"/>
                  <w:marBottom w:val="0"/>
                  <w:divBdr>
                    <w:top w:val="none" w:sz="0" w:space="0" w:color="auto"/>
                    <w:left w:val="none" w:sz="0" w:space="0" w:color="auto"/>
                    <w:bottom w:val="none" w:sz="0" w:space="0" w:color="auto"/>
                    <w:right w:val="none" w:sz="0" w:space="0" w:color="auto"/>
                  </w:divBdr>
                  <w:divsChild>
                    <w:div w:id="965888894">
                      <w:marLeft w:val="0"/>
                      <w:marRight w:val="0"/>
                      <w:marTop w:val="0"/>
                      <w:marBottom w:val="0"/>
                      <w:divBdr>
                        <w:top w:val="none" w:sz="0" w:space="0" w:color="auto"/>
                        <w:left w:val="none" w:sz="0" w:space="0" w:color="auto"/>
                        <w:bottom w:val="none" w:sz="0" w:space="0" w:color="auto"/>
                        <w:right w:val="none" w:sz="0" w:space="0" w:color="auto"/>
                      </w:divBdr>
                    </w:div>
                  </w:divsChild>
                </w:div>
                <w:div w:id="339429077">
                  <w:marLeft w:val="0"/>
                  <w:marRight w:val="0"/>
                  <w:marTop w:val="0"/>
                  <w:marBottom w:val="0"/>
                  <w:divBdr>
                    <w:top w:val="none" w:sz="0" w:space="0" w:color="auto"/>
                    <w:left w:val="none" w:sz="0" w:space="0" w:color="auto"/>
                    <w:bottom w:val="none" w:sz="0" w:space="0" w:color="auto"/>
                    <w:right w:val="none" w:sz="0" w:space="0" w:color="auto"/>
                  </w:divBdr>
                  <w:divsChild>
                    <w:div w:id="858078927">
                      <w:marLeft w:val="0"/>
                      <w:marRight w:val="0"/>
                      <w:marTop w:val="0"/>
                      <w:marBottom w:val="0"/>
                      <w:divBdr>
                        <w:top w:val="none" w:sz="0" w:space="0" w:color="auto"/>
                        <w:left w:val="none" w:sz="0" w:space="0" w:color="auto"/>
                        <w:bottom w:val="none" w:sz="0" w:space="0" w:color="auto"/>
                        <w:right w:val="none" w:sz="0" w:space="0" w:color="auto"/>
                      </w:divBdr>
                    </w:div>
                  </w:divsChild>
                </w:div>
                <w:div w:id="1011032979">
                  <w:marLeft w:val="0"/>
                  <w:marRight w:val="0"/>
                  <w:marTop w:val="0"/>
                  <w:marBottom w:val="0"/>
                  <w:divBdr>
                    <w:top w:val="none" w:sz="0" w:space="0" w:color="auto"/>
                    <w:left w:val="none" w:sz="0" w:space="0" w:color="auto"/>
                    <w:bottom w:val="none" w:sz="0" w:space="0" w:color="auto"/>
                    <w:right w:val="none" w:sz="0" w:space="0" w:color="auto"/>
                  </w:divBdr>
                  <w:divsChild>
                    <w:div w:id="59257067">
                      <w:marLeft w:val="0"/>
                      <w:marRight w:val="0"/>
                      <w:marTop w:val="0"/>
                      <w:marBottom w:val="0"/>
                      <w:divBdr>
                        <w:top w:val="none" w:sz="0" w:space="0" w:color="auto"/>
                        <w:left w:val="none" w:sz="0" w:space="0" w:color="auto"/>
                        <w:bottom w:val="none" w:sz="0" w:space="0" w:color="auto"/>
                        <w:right w:val="none" w:sz="0" w:space="0" w:color="auto"/>
                      </w:divBdr>
                    </w:div>
                  </w:divsChild>
                </w:div>
                <w:div w:id="1281911215">
                  <w:marLeft w:val="0"/>
                  <w:marRight w:val="0"/>
                  <w:marTop w:val="0"/>
                  <w:marBottom w:val="0"/>
                  <w:divBdr>
                    <w:top w:val="none" w:sz="0" w:space="0" w:color="auto"/>
                    <w:left w:val="none" w:sz="0" w:space="0" w:color="auto"/>
                    <w:bottom w:val="none" w:sz="0" w:space="0" w:color="auto"/>
                    <w:right w:val="none" w:sz="0" w:space="0" w:color="auto"/>
                  </w:divBdr>
                  <w:divsChild>
                    <w:div w:id="1661420250">
                      <w:marLeft w:val="0"/>
                      <w:marRight w:val="0"/>
                      <w:marTop w:val="0"/>
                      <w:marBottom w:val="0"/>
                      <w:divBdr>
                        <w:top w:val="none" w:sz="0" w:space="0" w:color="auto"/>
                        <w:left w:val="none" w:sz="0" w:space="0" w:color="auto"/>
                        <w:bottom w:val="none" w:sz="0" w:space="0" w:color="auto"/>
                        <w:right w:val="none" w:sz="0" w:space="0" w:color="auto"/>
                      </w:divBdr>
                    </w:div>
                  </w:divsChild>
                </w:div>
                <w:div w:id="1235510045">
                  <w:marLeft w:val="0"/>
                  <w:marRight w:val="0"/>
                  <w:marTop w:val="0"/>
                  <w:marBottom w:val="0"/>
                  <w:divBdr>
                    <w:top w:val="none" w:sz="0" w:space="0" w:color="auto"/>
                    <w:left w:val="none" w:sz="0" w:space="0" w:color="auto"/>
                    <w:bottom w:val="none" w:sz="0" w:space="0" w:color="auto"/>
                    <w:right w:val="none" w:sz="0" w:space="0" w:color="auto"/>
                  </w:divBdr>
                  <w:divsChild>
                    <w:div w:id="402266569">
                      <w:marLeft w:val="0"/>
                      <w:marRight w:val="0"/>
                      <w:marTop w:val="0"/>
                      <w:marBottom w:val="0"/>
                      <w:divBdr>
                        <w:top w:val="none" w:sz="0" w:space="0" w:color="auto"/>
                        <w:left w:val="none" w:sz="0" w:space="0" w:color="auto"/>
                        <w:bottom w:val="none" w:sz="0" w:space="0" w:color="auto"/>
                        <w:right w:val="none" w:sz="0" w:space="0" w:color="auto"/>
                      </w:divBdr>
                    </w:div>
                  </w:divsChild>
                </w:div>
                <w:div w:id="163665683">
                  <w:marLeft w:val="0"/>
                  <w:marRight w:val="0"/>
                  <w:marTop w:val="0"/>
                  <w:marBottom w:val="0"/>
                  <w:divBdr>
                    <w:top w:val="none" w:sz="0" w:space="0" w:color="auto"/>
                    <w:left w:val="none" w:sz="0" w:space="0" w:color="auto"/>
                    <w:bottom w:val="none" w:sz="0" w:space="0" w:color="auto"/>
                    <w:right w:val="none" w:sz="0" w:space="0" w:color="auto"/>
                  </w:divBdr>
                  <w:divsChild>
                    <w:div w:id="33241873">
                      <w:marLeft w:val="0"/>
                      <w:marRight w:val="0"/>
                      <w:marTop w:val="0"/>
                      <w:marBottom w:val="0"/>
                      <w:divBdr>
                        <w:top w:val="none" w:sz="0" w:space="0" w:color="auto"/>
                        <w:left w:val="none" w:sz="0" w:space="0" w:color="auto"/>
                        <w:bottom w:val="none" w:sz="0" w:space="0" w:color="auto"/>
                        <w:right w:val="none" w:sz="0" w:space="0" w:color="auto"/>
                      </w:divBdr>
                    </w:div>
                  </w:divsChild>
                </w:div>
                <w:div w:id="1373530319">
                  <w:marLeft w:val="0"/>
                  <w:marRight w:val="0"/>
                  <w:marTop w:val="0"/>
                  <w:marBottom w:val="0"/>
                  <w:divBdr>
                    <w:top w:val="none" w:sz="0" w:space="0" w:color="auto"/>
                    <w:left w:val="none" w:sz="0" w:space="0" w:color="auto"/>
                    <w:bottom w:val="none" w:sz="0" w:space="0" w:color="auto"/>
                    <w:right w:val="none" w:sz="0" w:space="0" w:color="auto"/>
                  </w:divBdr>
                  <w:divsChild>
                    <w:div w:id="131757757">
                      <w:marLeft w:val="0"/>
                      <w:marRight w:val="0"/>
                      <w:marTop w:val="0"/>
                      <w:marBottom w:val="0"/>
                      <w:divBdr>
                        <w:top w:val="none" w:sz="0" w:space="0" w:color="auto"/>
                        <w:left w:val="none" w:sz="0" w:space="0" w:color="auto"/>
                        <w:bottom w:val="none" w:sz="0" w:space="0" w:color="auto"/>
                        <w:right w:val="none" w:sz="0" w:space="0" w:color="auto"/>
                      </w:divBdr>
                    </w:div>
                  </w:divsChild>
                </w:div>
                <w:div w:id="617569597">
                  <w:marLeft w:val="0"/>
                  <w:marRight w:val="0"/>
                  <w:marTop w:val="0"/>
                  <w:marBottom w:val="0"/>
                  <w:divBdr>
                    <w:top w:val="none" w:sz="0" w:space="0" w:color="auto"/>
                    <w:left w:val="none" w:sz="0" w:space="0" w:color="auto"/>
                    <w:bottom w:val="none" w:sz="0" w:space="0" w:color="auto"/>
                    <w:right w:val="none" w:sz="0" w:space="0" w:color="auto"/>
                  </w:divBdr>
                  <w:divsChild>
                    <w:div w:id="1945309773">
                      <w:marLeft w:val="0"/>
                      <w:marRight w:val="0"/>
                      <w:marTop w:val="0"/>
                      <w:marBottom w:val="0"/>
                      <w:divBdr>
                        <w:top w:val="none" w:sz="0" w:space="0" w:color="auto"/>
                        <w:left w:val="none" w:sz="0" w:space="0" w:color="auto"/>
                        <w:bottom w:val="none" w:sz="0" w:space="0" w:color="auto"/>
                        <w:right w:val="none" w:sz="0" w:space="0" w:color="auto"/>
                      </w:divBdr>
                    </w:div>
                  </w:divsChild>
                </w:div>
                <w:div w:id="1873373544">
                  <w:marLeft w:val="0"/>
                  <w:marRight w:val="0"/>
                  <w:marTop w:val="0"/>
                  <w:marBottom w:val="0"/>
                  <w:divBdr>
                    <w:top w:val="none" w:sz="0" w:space="0" w:color="auto"/>
                    <w:left w:val="none" w:sz="0" w:space="0" w:color="auto"/>
                    <w:bottom w:val="none" w:sz="0" w:space="0" w:color="auto"/>
                    <w:right w:val="none" w:sz="0" w:space="0" w:color="auto"/>
                  </w:divBdr>
                  <w:divsChild>
                    <w:div w:id="457262311">
                      <w:marLeft w:val="0"/>
                      <w:marRight w:val="0"/>
                      <w:marTop w:val="0"/>
                      <w:marBottom w:val="0"/>
                      <w:divBdr>
                        <w:top w:val="none" w:sz="0" w:space="0" w:color="auto"/>
                        <w:left w:val="none" w:sz="0" w:space="0" w:color="auto"/>
                        <w:bottom w:val="none" w:sz="0" w:space="0" w:color="auto"/>
                        <w:right w:val="none" w:sz="0" w:space="0" w:color="auto"/>
                      </w:divBdr>
                    </w:div>
                  </w:divsChild>
                </w:div>
                <w:div w:id="391268147">
                  <w:marLeft w:val="0"/>
                  <w:marRight w:val="0"/>
                  <w:marTop w:val="0"/>
                  <w:marBottom w:val="0"/>
                  <w:divBdr>
                    <w:top w:val="none" w:sz="0" w:space="0" w:color="auto"/>
                    <w:left w:val="none" w:sz="0" w:space="0" w:color="auto"/>
                    <w:bottom w:val="none" w:sz="0" w:space="0" w:color="auto"/>
                    <w:right w:val="none" w:sz="0" w:space="0" w:color="auto"/>
                  </w:divBdr>
                  <w:divsChild>
                    <w:div w:id="1667902457">
                      <w:marLeft w:val="0"/>
                      <w:marRight w:val="0"/>
                      <w:marTop w:val="0"/>
                      <w:marBottom w:val="0"/>
                      <w:divBdr>
                        <w:top w:val="none" w:sz="0" w:space="0" w:color="auto"/>
                        <w:left w:val="none" w:sz="0" w:space="0" w:color="auto"/>
                        <w:bottom w:val="none" w:sz="0" w:space="0" w:color="auto"/>
                        <w:right w:val="none" w:sz="0" w:space="0" w:color="auto"/>
                      </w:divBdr>
                    </w:div>
                  </w:divsChild>
                </w:div>
                <w:div w:id="1801075293">
                  <w:marLeft w:val="0"/>
                  <w:marRight w:val="0"/>
                  <w:marTop w:val="0"/>
                  <w:marBottom w:val="0"/>
                  <w:divBdr>
                    <w:top w:val="none" w:sz="0" w:space="0" w:color="auto"/>
                    <w:left w:val="none" w:sz="0" w:space="0" w:color="auto"/>
                    <w:bottom w:val="none" w:sz="0" w:space="0" w:color="auto"/>
                    <w:right w:val="none" w:sz="0" w:space="0" w:color="auto"/>
                  </w:divBdr>
                  <w:divsChild>
                    <w:div w:id="3493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6824">
          <w:marLeft w:val="0"/>
          <w:marRight w:val="0"/>
          <w:marTop w:val="0"/>
          <w:marBottom w:val="0"/>
          <w:divBdr>
            <w:top w:val="none" w:sz="0" w:space="0" w:color="auto"/>
            <w:left w:val="none" w:sz="0" w:space="0" w:color="auto"/>
            <w:bottom w:val="none" w:sz="0" w:space="0" w:color="auto"/>
            <w:right w:val="none" w:sz="0" w:space="0" w:color="auto"/>
          </w:divBdr>
        </w:div>
        <w:div w:id="1556769275">
          <w:marLeft w:val="0"/>
          <w:marRight w:val="0"/>
          <w:marTop w:val="0"/>
          <w:marBottom w:val="0"/>
          <w:divBdr>
            <w:top w:val="none" w:sz="0" w:space="0" w:color="auto"/>
            <w:left w:val="none" w:sz="0" w:space="0" w:color="auto"/>
            <w:bottom w:val="none" w:sz="0" w:space="0" w:color="auto"/>
            <w:right w:val="none" w:sz="0" w:space="0" w:color="auto"/>
          </w:divBdr>
        </w:div>
        <w:div w:id="1666008007">
          <w:marLeft w:val="0"/>
          <w:marRight w:val="0"/>
          <w:marTop w:val="0"/>
          <w:marBottom w:val="0"/>
          <w:divBdr>
            <w:top w:val="none" w:sz="0" w:space="0" w:color="auto"/>
            <w:left w:val="none" w:sz="0" w:space="0" w:color="auto"/>
            <w:bottom w:val="none" w:sz="0" w:space="0" w:color="auto"/>
            <w:right w:val="none" w:sz="0" w:space="0" w:color="auto"/>
          </w:divBdr>
        </w:div>
        <w:div w:id="891500108">
          <w:marLeft w:val="0"/>
          <w:marRight w:val="0"/>
          <w:marTop w:val="0"/>
          <w:marBottom w:val="0"/>
          <w:divBdr>
            <w:top w:val="none" w:sz="0" w:space="0" w:color="auto"/>
            <w:left w:val="none" w:sz="0" w:space="0" w:color="auto"/>
            <w:bottom w:val="none" w:sz="0" w:space="0" w:color="auto"/>
            <w:right w:val="none" w:sz="0" w:space="0" w:color="auto"/>
          </w:divBdr>
        </w:div>
        <w:div w:id="271018246">
          <w:marLeft w:val="0"/>
          <w:marRight w:val="0"/>
          <w:marTop w:val="0"/>
          <w:marBottom w:val="0"/>
          <w:divBdr>
            <w:top w:val="none" w:sz="0" w:space="0" w:color="auto"/>
            <w:left w:val="none" w:sz="0" w:space="0" w:color="auto"/>
            <w:bottom w:val="none" w:sz="0" w:space="0" w:color="auto"/>
            <w:right w:val="none" w:sz="0" w:space="0" w:color="auto"/>
          </w:divBdr>
        </w:div>
        <w:div w:id="833766956">
          <w:marLeft w:val="0"/>
          <w:marRight w:val="0"/>
          <w:marTop w:val="0"/>
          <w:marBottom w:val="0"/>
          <w:divBdr>
            <w:top w:val="none" w:sz="0" w:space="0" w:color="auto"/>
            <w:left w:val="none" w:sz="0" w:space="0" w:color="auto"/>
            <w:bottom w:val="none" w:sz="0" w:space="0" w:color="auto"/>
            <w:right w:val="none" w:sz="0" w:space="0" w:color="auto"/>
          </w:divBdr>
        </w:div>
        <w:div w:id="613097586">
          <w:marLeft w:val="0"/>
          <w:marRight w:val="0"/>
          <w:marTop w:val="0"/>
          <w:marBottom w:val="0"/>
          <w:divBdr>
            <w:top w:val="none" w:sz="0" w:space="0" w:color="auto"/>
            <w:left w:val="none" w:sz="0" w:space="0" w:color="auto"/>
            <w:bottom w:val="none" w:sz="0" w:space="0" w:color="auto"/>
            <w:right w:val="none" w:sz="0" w:space="0" w:color="auto"/>
          </w:divBdr>
        </w:div>
        <w:div w:id="1104692682">
          <w:marLeft w:val="0"/>
          <w:marRight w:val="0"/>
          <w:marTop w:val="0"/>
          <w:marBottom w:val="0"/>
          <w:divBdr>
            <w:top w:val="none" w:sz="0" w:space="0" w:color="auto"/>
            <w:left w:val="none" w:sz="0" w:space="0" w:color="auto"/>
            <w:bottom w:val="none" w:sz="0" w:space="0" w:color="auto"/>
            <w:right w:val="none" w:sz="0" w:space="0" w:color="auto"/>
          </w:divBdr>
        </w:div>
        <w:div w:id="1830094424">
          <w:marLeft w:val="0"/>
          <w:marRight w:val="0"/>
          <w:marTop w:val="0"/>
          <w:marBottom w:val="0"/>
          <w:divBdr>
            <w:top w:val="none" w:sz="0" w:space="0" w:color="auto"/>
            <w:left w:val="none" w:sz="0" w:space="0" w:color="auto"/>
            <w:bottom w:val="none" w:sz="0" w:space="0" w:color="auto"/>
            <w:right w:val="none" w:sz="0" w:space="0" w:color="auto"/>
          </w:divBdr>
        </w:div>
        <w:div w:id="1458990991">
          <w:marLeft w:val="0"/>
          <w:marRight w:val="0"/>
          <w:marTop w:val="0"/>
          <w:marBottom w:val="0"/>
          <w:divBdr>
            <w:top w:val="none" w:sz="0" w:space="0" w:color="auto"/>
            <w:left w:val="none" w:sz="0" w:space="0" w:color="auto"/>
            <w:bottom w:val="none" w:sz="0" w:space="0" w:color="auto"/>
            <w:right w:val="none" w:sz="0" w:space="0" w:color="auto"/>
          </w:divBdr>
        </w:div>
        <w:div w:id="1862158489">
          <w:marLeft w:val="0"/>
          <w:marRight w:val="0"/>
          <w:marTop w:val="0"/>
          <w:marBottom w:val="0"/>
          <w:divBdr>
            <w:top w:val="none" w:sz="0" w:space="0" w:color="auto"/>
            <w:left w:val="none" w:sz="0" w:space="0" w:color="auto"/>
            <w:bottom w:val="none" w:sz="0" w:space="0" w:color="auto"/>
            <w:right w:val="none" w:sz="0" w:space="0" w:color="auto"/>
          </w:divBdr>
        </w:div>
        <w:div w:id="1013454537">
          <w:marLeft w:val="0"/>
          <w:marRight w:val="0"/>
          <w:marTop w:val="0"/>
          <w:marBottom w:val="0"/>
          <w:divBdr>
            <w:top w:val="none" w:sz="0" w:space="0" w:color="auto"/>
            <w:left w:val="none" w:sz="0" w:space="0" w:color="auto"/>
            <w:bottom w:val="none" w:sz="0" w:space="0" w:color="auto"/>
            <w:right w:val="none" w:sz="0" w:space="0" w:color="auto"/>
          </w:divBdr>
        </w:div>
        <w:div w:id="648095406">
          <w:marLeft w:val="0"/>
          <w:marRight w:val="0"/>
          <w:marTop w:val="0"/>
          <w:marBottom w:val="0"/>
          <w:divBdr>
            <w:top w:val="none" w:sz="0" w:space="0" w:color="auto"/>
            <w:left w:val="none" w:sz="0" w:space="0" w:color="auto"/>
            <w:bottom w:val="none" w:sz="0" w:space="0" w:color="auto"/>
            <w:right w:val="none" w:sz="0" w:space="0" w:color="auto"/>
          </w:divBdr>
        </w:div>
        <w:div w:id="2001617228">
          <w:marLeft w:val="0"/>
          <w:marRight w:val="0"/>
          <w:marTop w:val="0"/>
          <w:marBottom w:val="0"/>
          <w:divBdr>
            <w:top w:val="none" w:sz="0" w:space="0" w:color="auto"/>
            <w:left w:val="none" w:sz="0" w:space="0" w:color="auto"/>
            <w:bottom w:val="none" w:sz="0" w:space="0" w:color="auto"/>
            <w:right w:val="none" w:sz="0" w:space="0" w:color="auto"/>
          </w:divBdr>
        </w:div>
        <w:div w:id="464389866">
          <w:marLeft w:val="0"/>
          <w:marRight w:val="0"/>
          <w:marTop w:val="0"/>
          <w:marBottom w:val="0"/>
          <w:divBdr>
            <w:top w:val="none" w:sz="0" w:space="0" w:color="auto"/>
            <w:left w:val="none" w:sz="0" w:space="0" w:color="auto"/>
            <w:bottom w:val="none" w:sz="0" w:space="0" w:color="auto"/>
            <w:right w:val="none" w:sz="0" w:space="0" w:color="auto"/>
          </w:divBdr>
        </w:div>
        <w:div w:id="1542202212">
          <w:marLeft w:val="0"/>
          <w:marRight w:val="0"/>
          <w:marTop w:val="0"/>
          <w:marBottom w:val="0"/>
          <w:divBdr>
            <w:top w:val="none" w:sz="0" w:space="0" w:color="auto"/>
            <w:left w:val="none" w:sz="0" w:space="0" w:color="auto"/>
            <w:bottom w:val="none" w:sz="0" w:space="0" w:color="auto"/>
            <w:right w:val="none" w:sz="0" w:space="0" w:color="auto"/>
          </w:divBdr>
        </w:div>
        <w:div w:id="878054040">
          <w:marLeft w:val="0"/>
          <w:marRight w:val="0"/>
          <w:marTop w:val="0"/>
          <w:marBottom w:val="0"/>
          <w:divBdr>
            <w:top w:val="none" w:sz="0" w:space="0" w:color="auto"/>
            <w:left w:val="none" w:sz="0" w:space="0" w:color="auto"/>
            <w:bottom w:val="none" w:sz="0" w:space="0" w:color="auto"/>
            <w:right w:val="none" w:sz="0" w:space="0" w:color="auto"/>
          </w:divBdr>
        </w:div>
        <w:div w:id="78404191">
          <w:marLeft w:val="0"/>
          <w:marRight w:val="0"/>
          <w:marTop w:val="0"/>
          <w:marBottom w:val="0"/>
          <w:divBdr>
            <w:top w:val="none" w:sz="0" w:space="0" w:color="auto"/>
            <w:left w:val="none" w:sz="0" w:space="0" w:color="auto"/>
            <w:bottom w:val="none" w:sz="0" w:space="0" w:color="auto"/>
            <w:right w:val="none" w:sz="0" w:space="0" w:color="auto"/>
          </w:divBdr>
        </w:div>
        <w:div w:id="397093908">
          <w:marLeft w:val="0"/>
          <w:marRight w:val="0"/>
          <w:marTop w:val="0"/>
          <w:marBottom w:val="0"/>
          <w:divBdr>
            <w:top w:val="none" w:sz="0" w:space="0" w:color="auto"/>
            <w:left w:val="none" w:sz="0" w:space="0" w:color="auto"/>
            <w:bottom w:val="none" w:sz="0" w:space="0" w:color="auto"/>
            <w:right w:val="none" w:sz="0" w:space="0" w:color="auto"/>
          </w:divBdr>
        </w:div>
        <w:div w:id="90123548">
          <w:marLeft w:val="0"/>
          <w:marRight w:val="0"/>
          <w:marTop w:val="0"/>
          <w:marBottom w:val="0"/>
          <w:divBdr>
            <w:top w:val="none" w:sz="0" w:space="0" w:color="auto"/>
            <w:left w:val="none" w:sz="0" w:space="0" w:color="auto"/>
            <w:bottom w:val="none" w:sz="0" w:space="0" w:color="auto"/>
            <w:right w:val="none" w:sz="0" w:space="0" w:color="auto"/>
          </w:divBdr>
        </w:div>
        <w:div w:id="657996069">
          <w:marLeft w:val="0"/>
          <w:marRight w:val="0"/>
          <w:marTop w:val="0"/>
          <w:marBottom w:val="0"/>
          <w:divBdr>
            <w:top w:val="none" w:sz="0" w:space="0" w:color="auto"/>
            <w:left w:val="none" w:sz="0" w:space="0" w:color="auto"/>
            <w:bottom w:val="none" w:sz="0" w:space="0" w:color="auto"/>
            <w:right w:val="none" w:sz="0" w:space="0" w:color="auto"/>
          </w:divBdr>
        </w:div>
        <w:div w:id="1419403424">
          <w:marLeft w:val="0"/>
          <w:marRight w:val="0"/>
          <w:marTop w:val="0"/>
          <w:marBottom w:val="0"/>
          <w:divBdr>
            <w:top w:val="none" w:sz="0" w:space="0" w:color="auto"/>
            <w:left w:val="none" w:sz="0" w:space="0" w:color="auto"/>
            <w:bottom w:val="none" w:sz="0" w:space="0" w:color="auto"/>
            <w:right w:val="none" w:sz="0" w:space="0" w:color="auto"/>
          </w:divBdr>
        </w:div>
        <w:div w:id="1943762089">
          <w:marLeft w:val="0"/>
          <w:marRight w:val="0"/>
          <w:marTop w:val="0"/>
          <w:marBottom w:val="0"/>
          <w:divBdr>
            <w:top w:val="none" w:sz="0" w:space="0" w:color="auto"/>
            <w:left w:val="none" w:sz="0" w:space="0" w:color="auto"/>
            <w:bottom w:val="none" w:sz="0" w:space="0" w:color="auto"/>
            <w:right w:val="none" w:sz="0" w:space="0" w:color="auto"/>
          </w:divBdr>
        </w:div>
        <w:div w:id="677926302">
          <w:marLeft w:val="0"/>
          <w:marRight w:val="0"/>
          <w:marTop w:val="0"/>
          <w:marBottom w:val="0"/>
          <w:divBdr>
            <w:top w:val="none" w:sz="0" w:space="0" w:color="auto"/>
            <w:left w:val="none" w:sz="0" w:space="0" w:color="auto"/>
            <w:bottom w:val="none" w:sz="0" w:space="0" w:color="auto"/>
            <w:right w:val="none" w:sz="0" w:space="0" w:color="auto"/>
          </w:divBdr>
        </w:div>
      </w:divsChild>
    </w:div>
    <w:div w:id="897402190">
      <w:bodyDiv w:val="1"/>
      <w:marLeft w:val="0"/>
      <w:marRight w:val="0"/>
      <w:marTop w:val="0"/>
      <w:marBottom w:val="0"/>
      <w:divBdr>
        <w:top w:val="none" w:sz="0" w:space="0" w:color="auto"/>
        <w:left w:val="none" w:sz="0" w:space="0" w:color="auto"/>
        <w:bottom w:val="none" w:sz="0" w:space="0" w:color="auto"/>
        <w:right w:val="none" w:sz="0" w:space="0" w:color="auto"/>
      </w:divBdr>
    </w:div>
    <w:div w:id="168226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borger.dk/pension" TargetMode="External"/><Relationship Id="rId2" Type="http://schemas.openxmlformats.org/officeDocument/2006/relationships/hyperlink" Target="http://www.borger.dk/pension"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e\Downloads\MASTER_TEMPLATE%20(2).dotx" TargetMode="External"/></Relationships>
</file>

<file path=word/theme/theme1.xml><?xml version="1.0" encoding="utf-8"?>
<a:theme xmlns:a="http://schemas.openxmlformats.org/drawingml/2006/main" name="Kontortema">
  <a:themeElements>
    <a:clrScheme name="atp">
      <a:dk1>
        <a:srgbClr val="4D4D4D"/>
      </a:dk1>
      <a:lt1>
        <a:sysClr val="window" lastClr="FFFFFF"/>
      </a:lt1>
      <a:dk2>
        <a:srgbClr val="4D5D1E"/>
      </a:dk2>
      <a:lt2>
        <a:srgbClr val="000000"/>
      </a:lt2>
      <a:accent1>
        <a:srgbClr val="ADC232"/>
      </a:accent1>
      <a:accent2>
        <a:srgbClr val="A2A2A2"/>
      </a:accent2>
      <a:accent3>
        <a:srgbClr val="4D5D1E"/>
      </a:accent3>
      <a:accent4>
        <a:srgbClr val="CC6600"/>
      </a:accent4>
      <a:accent5>
        <a:srgbClr val="B41E0A"/>
      </a:accent5>
      <a:accent6>
        <a:srgbClr val="7D961E"/>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05DB6461236D064AB50C0ACD7C587D0B" ma:contentTypeVersion="8" ma:contentTypeDescription="GetOrganized dokument" ma:contentTypeScope="" ma:versionID="497502d2f662917fe0b406fb37edfe9c">
  <xsd:schema xmlns:xsd="http://www.w3.org/2001/XMLSchema" xmlns:xs="http://www.w3.org/2001/XMLSchema" xmlns:p="http://schemas.microsoft.com/office/2006/metadata/properties" xmlns:ns1="http://schemas.microsoft.com/sharepoint/v3" xmlns:ns2="a229da28-05aa-4f19-8f5c-bf1f02bd78ae" xmlns:ns3="f2cb615f-7f7d-4bfb-a64d-9fe71d1b7d2e" targetNamespace="http://schemas.microsoft.com/office/2006/metadata/properties" ma:root="true" ma:fieldsID="7e0d4caa83bf3f4ca37143c54858986b" ns1:_="" ns2:_="" ns3:_="">
    <xsd:import namespace="http://schemas.microsoft.com/sharepoint/v3"/>
    <xsd:import namespace="a229da28-05aa-4f19-8f5c-bf1f02bd78ae"/>
    <xsd:import namespace="f2cb615f-7f7d-4bfb-a64d-9fe71d1b7d2e"/>
    <xsd:element name="properties">
      <xsd:complexType>
        <xsd:sequence>
          <xsd:element name="documentManagement">
            <xsd:complexType>
              <xsd:all>
                <xsd:element ref="ns1:CaseID" minOccurs="0"/>
                <xsd:element ref="ns1:DocID" minOccurs="0"/>
                <xsd:element ref="ns1:Finalized" minOccurs="0"/>
                <xsd:element ref="ns1:Related" minOccurs="0"/>
                <xsd:element ref="ns1:LocalAttachment" minOccurs="0"/>
                <xsd:element ref="ns1:RegistrationDate" minOccurs="0"/>
                <xsd:element ref="ns1:CaseRecordNumber"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ustomerName" minOccurs="0"/>
                <xsd:element ref="ns1:ProjectName" minOccurs="0"/>
                <xsd:element ref="ns1:CCMVisualId" minOccurs="0"/>
                <xsd:element ref="ns1:CCMCognitiveType" minOccurs="0"/>
                <xsd:element ref="ns2:SharedWithUsers" minOccurs="0"/>
                <xsd:element ref="ns2:SharedWithDetails" minOccurs="0"/>
                <xsd:element ref="ns1:CCMMetadataExtractionStatus" minOccurs="0"/>
                <xsd:element ref="ns1:CCMCommentCount" minOccurs="0"/>
                <xsd:element ref="ns1:CCMPageCount" minOccurs="0"/>
                <xsd:element ref="ns1:CCMPreviewAnnotationsTasks" minOccurs="0"/>
                <xsd:element ref="ns1:DocumentVersion" minOccurs="0"/>
                <xsd:element ref="ns1:DocumentStatus" minOccurs="0"/>
                <xsd:element ref="ns3:CCMMultipleTransferTransaction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8" nillable="true" ma:displayName="Sags ID" ma:default="Tildeler" ma:internalName="CaseID" ma:readOnly="true">
      <xsd:simpleType>
        <xsd:restriction base="dms:Text"/>
      </xsd:simpleType>
    </xsd:element>
    <xsd:element name="DocID" ma:index="9" nillable="true" ma:displayName="Dok ID" ma:default="Tildeler" ma:internalName="DocID" ma:readOnly="true">
      <xsd:simpleType>
        <xsd:restriction base="dms:Text"/>
      </xsd:simpleType>
    </xsd:element>
    <xsd:element name="Finalized" ma:index="10" nillable="true" ma:displayName="Endeligt" ma:default="False" ma:internalName="Finalized" ma:readOnly="true">
      <xsd:simpleType>
        <xsd:restriction base="dms:Boolean"/>
      </xsd:simpleType>
    </xsd:element>
    <xsd:element name="Related" ma:index="11" nillable="true" ma:displayName="Vedhæftet dokument" ma:default="False" ma:internalName="Related" ma:readOnly="true">
      <xsd:simpleType>
        <xsd:restriction base="dms:Boolean"/>
      </xsd:simpleType>
    </xsd:element>
    <xsd:element name="LocalAttachment" ma:index="12" nillable="true" ma:displayName="Lokalt bilag" ma:default="False" ma:internalName="LocalAttachment" ma:readOnly="true">
      <xsd:simpleType>
        <xsd:restriction base="dms:Boolean"/>
      </xsd:simpleType>
    </xsd:element>
    <xsd:element name="RegistrationDate" ma:index="13" nillable="true" ma:displayName="Registrerings dato" ma:format="DateTime" ma:internalName="RegistrationDate" ma:readOnly="true">
      <xsd:simpleType>
        <xsd:restriction base="dms:DateTime"/>
      </xsd:simpleType>
    </xsd:element>
    <xsd:element name="CaseRecordNumber" ma:index="14" nillable="true" ma:displayName="Akt ID" ma:decimals="0" ma:default="0" ma:internalName="CaseRecordNumber" ma:readOnly="true">
      <xsd:simpleType>
        <xsd:restriction base="dms:Number"/>
      </xsd:simpleType>
    </xsd:element>
    <xsd:element name="CCMTemplateName" ma:index="15" nillable="true" ma:displayName="Skabelon navn" ma:internalName="CCMTemplateName" ma:readOnly="true">
      <xsd:simpleType>
        <xsd:restriction base="dms:Text"/>
      </xsd:simpleType>
    </xsd:element>
    <xsd:element name="CCMTemplateVersion" ma:index="16" nillable="true" ma:displayName="Skabelon version" ma:internalName="CCMTemplateVersion" ma:readOnly="true">
      <xsd:simpleType>
        <xsd:restriction base="dms:Text"/>
      </xsd:simpleType>
    </xsd:element>
    <xsd:element name="CCMTemplateID" ma:index="17" nillable="true" ma:displayName="CCMTemplateID" ma:decimals="0" ma:default="0" ma:hidden="true" ma:internalName="CCMTemplateID" ma:readOnly="true">
      <xsd:simpleType>
        <xsd:restriction base="dms:Number"/>
      </xsd:simpleType>
    </xsd:element>
    <xsd:element name="CCMSystemID" ma:index="18" nillable="true" ma:displayName="CCMSystemID" ma:hidden="true" ma:internalName="CCMSystemID" ma:readOnly="true">
      <xsd:simpleType>
        <xsd:restriction base="dms:Text"/>
      </xsd:simpleType>
    </xsd:element>
    <xsd:element name="WasEncrypted" ma:index="19" nillable="true" ma:displayName="Krypteret" ma:default="False" ma:internalName="WasEncrypted" ma:readOnly="true">
      <xsd:simpleType>
        <xsd:restriction base="dms:Boolean"/>
      </xsd:simpleType>
    </xsd:element>
    <xsd:element name="WasSigned" ma:index="20" nillable="true" ma:displayName="Signeret" ma:default="False" ma:internalName="WasSigned" ma:readOnly="true">
      <xsd:simpleType>
        <xsd:restriction base="dms:Boolean"/>
      </xsd:simpleType>
    </xsd:element>
    <xsd:element name="MailHasAttachments" ma:index="21" nillable="true" ma:displayName="E-mail har vedhæftede filer" ma:default="False" ma:internalName="MailHasAttachments" ma:readOnly="true">
      <xsd:simpleType>
        <xsd:restriction base="dms:Boolean"/>
      </xsd:simpleType>
    </xsd:element>
    <xsd:element name="CCMConversation" ma:index="22" nillable="true" ma:displayName="Samtale" ma:internalName="CCMConversation" ma:readOnly="true">
      <xsd:simpleType>
        <xsd:restriction base="dms:Text"/>
      </xsd:simpleType>
    </xsd:element>
    <xsd:element name="CustomerName" ma:index="23" nillable="true" ma:displayName="Kunde" ma:internalName="CustomerName">
      <xsd:simpleType>
        <xsd:restriction base="dms:Text">
          <xsd:maxLength value="255"/>
        </xsd:restriction>
      </xsd:simpleType>
    </xsd:element>
    <xsd:element name="ProjectName" ma:index="24" nillable="true" ma:displayName="Løsning" ma:default="Social Pension" ma:internalName="ProjectName">
      <xsd:simpleType>
        <xsd:restriction base="dms:Text">
          <xsd:maxLength value="255"/>
        </xsd:restriction>
      </xsd:simpleType>
    </xsd:element>
    <xsd:element name="CCMVisualId" ma:index="25" nillable="true" ma:displayName="Sags ID" ma:default="Tildeler" ma:internalName="CCMVisualId" ma:readOnly="true">
      <xsd:simpleType>
        <xsd:restriction base="dms:Text"/>
      </xsd:simpleType>
    </xsd:element>
    <xsd:element name="CCMCognitiveType" ma:index="27" nillable="true" ma:displayName="CognitiveType" ma:decimals="0" ma:internalName="CCMCognitiveType" ma:readOnly="false">
      <xsd:simpleType>
        <xsd:restriction base="dms:Number"/>
      </xsd:simpleType>
    </xsd:element>
    <xsd:element name="CCMMetadataExtractionStatus" ma:index="30" nillable="true" ma:displayName="CCMMetadataExtractionStatus" ma:default="CCMPageCount:InProgress;CCMCommentCount:InProgress" ma:description="" ma:hidden="true" ma:internalName="CCMMetadataExtractionStatus" ma:readOnly="false">
      <xsd:simpleType>
        <xsd:restriction base="dms:Text"/>
      </xsd:simpleType>
    </xsd:element>
    <xsd:element name="CCMCommentCount" ma:index="31" nillable="true" ma:displayName="Kommentarer" ma:decimals="0" ma:description="" ma:internalName="CCMCommentCount" ma:readOnly="true">
      <xsd:simpleType>
        <xsd:restriction base="dms:Number"/>
      </xsd:simpleType>
    </xsd:element>
    <xsd:element name="CCMPageCount" ma:index="32" nillable="true" ma:displayName="Sider" ma:decimals="0" ma:description="" ma:internalName="CCMPageCount" ma:readOnly="true">
      <xsd:simpleType>
        <xsd:restriction base="dms:Number"/>
      </xsd:simpleType>
    </xsd:element>
    <xsd:element name="CCMPreviewAnnotationsTasks" ma:index="33" nillable="true" ma:displayName="Opgaver" ma:decimals="0" ma:description="" ma:internalName="CCMPreviewAnnotationsTasks" ma:readOnly="true">
      <xsd:simpleType>
        <xsd:restriction base="dms:Number"/>
      </xsd:simpleType>
    </xsd:element>
    <xsd:element name="DocumentVersion" ma:index="34" nillable="true" ma:displayName="Dokument version" ma:default="1.0" ma:internalName="DocumentVersion" ma:readOnly="false">
      <xsd:simpleType>
        <xsd:restriction base="dms:Text"/>
      </xsd:simpleType>
    </xsd:element>
    <xsd:element name="DocumentStatus" ma:index="35" nillable="true" ma:displayName="Dokument status" ma:default="01 - Planlagt" ma:internalName="DocumentStatus" ma:readOnly="false">
      <xsd:simpleType>
        <xsd:restriction base="dms:Choice">
          <xsd:enumeration value="01 - Planlagt"/>
          <xsd:enumeration value="02 - Under udarbejdelse"/>
          <xsd:enumeration value="03 - Færdigt"/>
          <xsd:enumeration value="04 - Reviewet"/>
          <xsd:enumeration value="05 - Godkendt"/>
          <xsd:enumeration value="80 - Annulleret"/>
        </xsd:restriction>
      </xsd:simpleType>
    </xsd:element>
  </xsd:schema>
  <xsd:schema xmlns:xsd="http://www.w3.org/2001/XMLSchema" xmlns:xs="http://www.w3.org/2001/XMLSchema" xmlns:dms="http://schemas.microsoft.com/office/2006/documentManagement/types" xmlns:pc="http://schemas.microsoft.com/office/infopath/2007/PartnerControls" targetNamespace="a229da28-05aa-4f19-8f5c-bf1f02bd78ae" elementFormDefault="qualified">
    <xsd:import namespace="http://schemas.microsoft.com/office/2006/documentManagement/types"/>
    <xsd:import namespace="http://schemas.microsoft.com/office/infopath/2007/PartnerControls"/>
    <xsd:element name="SharedWithUsers" ma:index="2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Delt med detaljer"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cb615f-7f7d-4bfb-a64d-9fe71d1b7d2e" elementFormDefault="qualified">
    <xsd:import namespace="http://schemas.microsoft.com/office/2006/documentManagement/types"/>
    <xsd:import namespace="http://schemas.microsoft.com/office/infopath/2007/PartnerControls"/>
    <xsd:element name="CCMMultipleTransferTransactionID" ma:index="36" nillable="true" ma:displayName="CCMMultipleTransferTransactionID" ma:hidden="true" ma:internalName="CCMMultipleTransferTransactionID">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CMCognitiveType xmlns="http://schemas.microsoft.com/sharepoint/v3" xsi:nil="true"/>
    <CustomerName xmlns="http://schemas.microsoft.com/sharepoint/v3" xsi:nil="true"/>
    <ProjectName xmlns="http://schemas.microsoft.com/sharepoint/v3">Social Pension</ProjectName>
    <WasSigned xmlns="http://schemas.microsoft.com/sharepoint/v3">false</WasSigned>
    <WasEncrypted xmlns="http://schemas.microsoft.com/sharepoint/v3">false</WasEncrypted>
    <LocalAttachment xmlns="http://schemas.microsoft.com/sharepoint/v3">false</LocalAttachment>
    <CCMTemplateID xmlns="http://schemas.microsoft.com/sharepoint/v3">0</CCMTemplateID>
    <CaseRecordNumber xmlns="http://schemas.microsoft.com/sharepoint/v3">0</CaseRecordNumber>
    <CaseID xmlns="http://schemas.microsoft.com/sharepoint/v3">ATPSP</CaseID>
    <RegistrationDate xmlns="http://schemas.microsoft.com/sharepoint/v3" xsi:nil="true"/>
    <Related xmlns="http://schemas.microsoft.com/sharepoint/v3">false</Related>
    <CCMSystemID xmlns="http://schemas.microsoft.com/sharepoint/v3">a83c9e44-5554-4fe4-9554-0ea6ec621664</CCMSystemID>
    <CCMVisualId xmlns="http://schemas.microsoft.com/sharepoint/v3">ATPSP</CCMVisualId>
    <Finalized xmlns="http://schemas.microsoft.com/sharepoint/v3">false</Finalized>
    <DocID xmlns="http://schemas.microsoft.com/sharepoint/v3">7415891</DocID>
    <MailHasAttachments xmlns="http://schemas.microsoft.com/sharepoint/v3">false</MailHasAttachments>
    <CCMMetadataExtractionStatus xmlns="http://schemas.microsoft.com/sharepoint/v3">CCMPageCount:Idle;CCMCommentCount:Idle</CCMMetadataExtractionStatus>
    <DocumentStatus xmlns="http://schemas.microsoft.com/sharepoint/v3">01 - Planlagt</DocumentStatus>
    <DocumentVersion xmlns="http://schemas.microsoft.com/sharepoint/v3">1.0</DocumentVersion>
    <CCMPreviewAnnotationsTasks xmlns="http://schemas.microsoft.com/sharepoint/v3">0</CCMPreviewAnnotationsTasks>
    <CCMPageCount xmlns="http://schemas.microsoft.com/sharepoint/v3">3</CCMPageCount>
    <CCMCommentCount xmlns="http://schemas.microsoft.com/sharepoint/v3">30</CCMCommentCount>
    <CCMMultipleTransferTransactionID xmlns="f2cb615f-7f7d-4bfb-a64d-9fe71d1b7d2e" xsi:nil="true"/>
  </documentManagement>
</p:properties>
</file>

<file path=customXml/itemProps1.xml><?xml version="1.0" encoding="utf-8"?>
<ds:datastoreItem xmlns:ds="http://schemas.openxmlformats.org/officeDocument/2006/customXml" ds:itemID="{3CFF8D9C-3CFA-4F26-B299-F3BCD69FB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29da28-05aa-4f19-8f5c-bf1f02bd78ae"/>
    <ds:schemaRef ds:uri="f2cb615f-7f7d-4bfb-a64d-9fe71d1b7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E71C5E-91AD-4356-8916-31C5661835F3}">
  <ds:schemaRefs>
    <ds:schemaRef ds:uri="http://schemas.openxmlformats.org/officeDocument/2006/bibliography"/>
  </ds:schemaRefs>
</ds:datastoreItem>
</file>

<file path=customXml/itemProps3.xml><?xml version="1.0" encoding="utf-8"?>
<ds:datastoreItem xmlns:ds="http://schemas.openxmlformats.org/officeDocument/2006/customXml" ds:itemID="{163DBE8D-3F3F-4AFD-AD07-DD815449CB25}">
  <ds:schemaRefs>
    <ds:schemaRef ds:uri="http://schemas.microsoft.com/sharepoint/v3/contenttype/forms"/>
  </ds:schemaRefs>
</ds:datastoreItem>
</file>

<file path=customXml/itemProps4.xml><?xml version="1.0" encoding="utf-8"?>
<ds:datastoreItem xmlns:ds="http://schemas.openxmlformats.org/officeDocument/2006/customXml" ds:itemID="{CB151258-7E44-4FE0-A564-384B624E556D}">
  <ds:schemaRefs>
    <ds:schemaRef ds:uri="http://purl.org/dc/elements/1.1/"/>
    <ds:schemaRef ds:uri="http://www.w3.org/XML/1998/namespace"/>
    <ds:schemaRef ds:uri="http://schemas.microsoft.com/office/infopath/2007/PartnerControls"/>
    <ds:schemaRef ds:uri="f2cb615f-7f7d-4bfb-a64d-9fe71d1b7d2e"/>
    <ds:schemaRef ds:uri="http://schemas.microsoft.com/office/2006/metadata/properties"/>
    <ds:schemaRef ds:uri="http://schemas.microsoft.com/office/2006/documentManagement/types"/>
    <ds:schemaRef ds:uri="http://schemas.microsoft.com/sharepoint/v3"/>
    <ds:schemaRef ds:uri="http://purl.org/dc/terms/"/>
    <ds:schemaRef ds:uri="http://schemas.openxmlformats.org/package/2006/metadata/core-properties"/>
    <ds:schemaRef ds:uri="a229da28-05aa-4f19-8f5c-bf1f02bd78a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MASTER_TEMPLATE (2).dotx</Template>
  <TotalTime>0</TotalTime>
  <Pages>3</Pages>
  <Words>902</Words>
  <Characters>5508</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ATP</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Lone Ernst - LOE</dc:creator>
  <cp:lastModifiedBy>Hamza Shahid Mahmood - HMO</cp:lastModifiedBy>
  <cp:revision>2</cp:revision>
  <cp:lastPrinted>2017-03-13T10:09:00Z</cp:lastPrinted>
  <dcterms:created xsi:type="dcterms:W3CDTF">2025-04-14T08:56:00Z</dcterms:created>
  <dcterms:modified xsi:type="dcterms:W3CDTF">2025-04-14T08:56:00Z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0x010100AC085CFC53BC46CEA2EADE194AD9D4820005DB6461236D064AB50C0ACD7C587D0B</vt:lpwstr>
  </property>
  <property fmtid="{D5CDD505-2E9C-101B-9397-08002B2CF9AE}" pid="3" name="_dlc_DocIdItemGuid">
    <vt:lpwstr>6c39d9b5-9006-41c3-a9db-f2c30f6cf0ab</vt:lpwstr>
  </property>
  <property fmtid="{D5CDD505-2E9C-101B-9397-08002B2CF9AE}" pid="4" name="CCMIsSharedOnOneDrive">
    <vt:bool>false</vt:bool>
  </property>
  <property fmtid="{D5CDD505-2E9C-101B-9397-08002B2CF9AE}" pid="5" name="xd_Signature">
    <vt:bool>false</vt:bool>
  </property>
  <property fmtid="{D5CDD505-2E9C-101B-9397-08002B2CF9AE}" pid="6" name="CCMOneDriveID">
    <vt:lpwstr/>
  </property>
  <property fmtid="{D5CDD505-2E9C-101B-9397-08002B2CF9AE}" pid="7" name="CCMOneDriveOwnerID">
    <vt:lpwstr/>
  </property>
  <property fmtid="{D5CDD505-2E9C-101B-9397-08002B2CF9AE}" pid="8" name="CCMOneDriveItemID">
    <vt:lpwstr/>
  </property>
  <property fmtid="{D5CDD505-2E9C-101B-9397-08002B2CF9AE}" pid="9" name="CCMSystem">
    <vt:lpwstr> </vt:lpwstr>
  </property>
</Properties>
</file>